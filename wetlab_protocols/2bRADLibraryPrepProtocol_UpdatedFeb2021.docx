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21AD3" w14:textId="31522DB4" w:rsidR="007811F7" w:rsidRPr="00DB60B2" w:rsidRDefault="007811F7">
      <w:pPr>
        <w:spacing w:before="9" w:after="0" w:line="220" w:lineRule="exact"/>
        <w:rPr>
          <w:sz w:val="24"/>
          <w:szCs w:val="24"/>
        </w:rPr>
      </w:pPr>
    </w:p>
    <w:p w14:paraId="325C005F" w14:textId="77777777" w:rsidR="007811F7" w:rsidRPr="00DB60B2" w:rsidRDefault="00ED59A4">
      <w:pPr>
        <w:spacing w:before="19" w:after="0" w:line="240" w:lineRule="auto"/>
        <w:ind w:left="100" w:right="2862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b/>
          <w:bCs/>
          <w:sz w:val="24"/>
          <w:szCs w:val="24"/>
        </w:rPr>
        <w:t>Protocol</w:t>
      </w:r>
      <w:r w:rsidRPr="00DB60B2">
        <w:rPr>
          <w:rFonts w:eastAsia="Tahoma" w:cs="Tahoma"/>
          <w:b/>
          <w:bCs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b/>
          <w:bCs/>
          <w:sz w:val="24"/>
          <w:szCs w:val="24"/>
        </w:rPr>
        <w:t>for</w:t>
      </w:r>
      <w:r w:rsidRPr="00DB60B2">
        <w:rPr>
          <w:rFonts w:eastAsia="Tahoma" w:cs="Tahoma"/>
          <w:b/>
          <w:bCs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b/>
          <w:bCs/>
          <w:sz w:val="24"/>
          <w:szCs w:val="24"/>
        </w:rPr>
        <w:t>Illumina</w:t>
      </w:r>
      <w:r w:rsidRPr="00DB60B2">
        <w:rPr>
          <w:rFonts w:eastAsia="Tahoma" w:cs="Tahoma"/>
          <w:b/>
          <w:bCs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b/>
          <w:bCs/>
          <w:sz w:val="24"/>
          <w:szCs w:val="24"/>
        </w:rPr>
        <w:t>2bRAD</w:t>
      </w:r>
      <w:r w:rsidRPr="00DB60B2">
        <w:rPr>
          <w:rFonts w:eastAsia="Tahoma" w:cs="Tahoma"/>
          <w:b/>
          <w:bCs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b/>
          <w:bCs/>
          <w:sz w:val="24"/>
          <w:szCs w:val="24"/>
        </w:rPr>
        <w:t>sample</w:t>
      </w:r>
      <w:r w:rsidRPr="00DB60B2">
        <w:rPr>
          <w:rFonts w:eastAsia="Tahoma" w:cs="Tahoma"/>
          <w:b/>
          <w:bCs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b/>
          <w:bCs/>
          <w:sz w:val="24"/>
          <w:szCs w:val="24"/>
        </w:rPr>
        <w:t xml:space="preserve">preparation </w:t>
      </w:r>
      <w:r w:rsidRPr="00DB60B2">
        <w:rPr>
          <w:rFonts w:eastAsia="Tahoma" w:cs="Tahoma"/>
          <w:sz w:val="24"/>
          <w:szCs w:val="24"/>
        </w:rPr>
        <w:t>Galina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Aglyamova</w:t>
      </w:r>
      <w:r w:rsidRPr="00DB60B2">
        <w:rPr>
          <w:rFonts w:eastAsia="Tahoma" w:cs="Tahoma"/>
          <w:spacing w:val="-1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</w:t>
      </w:r>
      <w:r w:rsidRPr="00DB60B2">
        <w:rPr>
          <w:rFonts w:eastAsia="Tahoma" w:cs="Tahoma"/>
          <w:color w:val="0000FF"/>
          <w:sz w:val="24"/>
          <w:szCs w:val="24"/>
          <w:u w:val="single" w:color="0000FF"/>
        </w:rPr>
        <w:t>aglyamova@austin.utexas.edu</w:t>
      </w:r>
      <w:r w:rsidRPr="00DB60B2">
        <w:rPr>
          <w:rFonts w:eastAsia="Tahoma" w:cs="Tahoma"/>
          <w:color w:val="000000"/>
          <w:sz w:val="24"/>
          <w:szCs w:val="24"/>
        </w:rPr>
        <w:t>) Mikhail</w:t>
      </w:r>
      <w:r w:rsidRPr="00DB60B2">
        <w:rPr>
          <w:rFonts w:eastAsia="Tahoma" w:cs="Tahoma"/>
          <w:color w:val="000000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Matz</w:t>
      </w:r>
      <w:r w:rsidRPr="00DB60B2">
        <w:rPr>
          <w:rFonts w:eastAsia="Tahoma" w:cs="Tahoma"/>
          <w:color w:val="000000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(</w:t>
      </w:r>
      <w:r w:rsidRPr="00DB60B2">
        <w:rPr>
          <w:rFonts w:eastAsia="Tahoma" w:cs="Tahoma"/>
          <w:color w:val="0000FF"/>
          <w:sz w:val="24"/>
          <w:szCs w:val="24"/>
          <w:u w:val="single" w:color="0000FF"/>
        </w:rPr>
        <w:t>matz@utexas.ed</w:t>
      </w:r>
      <w:r w:rsidRPr="00DB60B2">
        <w:rPr>
          <w:rFonts w:eastAsia="Tahoma" w:cs="Tahoma"/>
          <w:color w:val="0000FF"/>
          <w:spacing w:val="-1"/>
          <w:sz w:val="24"/>
          <w:szCs w:val="24"/>
          <w:u w:val="single" w:color="0000FF"/>
        </w:rPr>
        <w:t>u</w:t>
      </w:r>
      <w:r w:rsidRPr="00DB60B2">
        <w:rPr>
          <w:rFonts w:eastAsia="Tahoma" w:cs="Tahoma"/>
          <w:color w:val="000000"/>
          <w:sz w:val="24"/>
          <w:szCs w:val="24"/>
        </w:rPr>
        <w:t>)</w:t>
      </w:r>
    </w:p>
    <w:p w14:paraId="0E870FAF" w14:textId="77777777" w:rsidR="007811F7" w:rsidRPr="00DB60B2" w:rsidRDefault="007811F7">
      <w:pPr>
        <w:spacing w:before="12" w:after="0" w:line="260" w:lineRule="exact"/>
        <w:rPr>
          <w:sz w:val="24"/>
          <w:szCs w:val="24"/>
        </w:rPr>
      </w:pPr>
    </w:p>
    <w:p w14:paraId="6E7177E0" w14:textId="77777777" w:rsidR="007811F7" w:rsidRPr="00DB60B2" w:rsidRDefault="00ED59A4">
      <w:pPr>
        <w:spacing w:before="19" w:after="0" w:line="240" w:lineRule="auto"/>
        <w:ind w:left="10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Critical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update: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August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25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2014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–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introduced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NNRW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adapters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discard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PCR</w:t>
      </w:r>
    </w:p>
    <w:p w14:paraId="1210BB46" w14:textId="77777777" w:rsidR="007811F7" w:rsidRPr="00DB60B2" w:rsidRDefault="00ED59A4">
      <w:pPr>
        <w:spacing w:after="0" w:line="288" w:lineRule="exact"/>
        <w:ind w:left="10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position w:val="-1"/>
          <w:sz w:val="24"/>
          <w:szCs w:val="24"/>
        </w:rPr>
        <w:t>dupli</w:t>
      </w:r>
      <w:r w:rsidRPr="00DB60B2">
        <w:rPr>
          <w:rFonts w:eastAsia="Tahoma" w:cs="Tahoma"/>
          <w:spacing w:val="1"/>
          <w:position w:val="-1"/>
          <w:sz w:val="24"/>
          <w:szCs w:val="24"/>
        </w:rPr>
        <w:t>c</w:t>
      </w:r>
      <w:r w:rsidRPr="00DB60B2">
        <w:rPr>
          <w:rFonts w:eastAsia="Tahoma" w:cs="Tahoma"/>
          <w:position w:val="-1"/>
          <w:sz w:val="24"/>
          <w:szCs w:val="24"/>
        </w:rPr>
        <w:t>ates</w:t>
      </w:r>
    </w:p>
    <w:p w14:paraId="26ED1950" w14:textId="77777777" w:rsidR="007811F7" w:rsidRPr="00DB60B2" w:rsidRDefault="007811F7">
      <w:pPr>
        <w:spacing w:before="11" w:after="0" w:line="280" w:lineRule="exact"/>
        <w:rPr>
          <w:sz w:val="24"/>
          <w:szCs w:val="24"/>
        </w:rPr>
      </w:pPr>
    </w:p>
    <w:p w14:paraId="70F0E455" w14:textId="77777777" w:rsidR="007811F7" w:rsidRPr="00DB60B2" w:rsidRDefault="00ED59A4">
      <w:pPr>
        <w:spacing w:after="0" w:line="240" w:lineRule="auto"/>
        <w:ind w:left="100" w:right="55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Latest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update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(June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2018):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removed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all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interim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quantification</w:t>
      </w:r>
      <w:r w:rsidRPr="00DB60B2">
        <w:rPr>
          <w:rFonts w:eastAsia="Tahoma" w:cs="Tahoma"/>
          <w:spacing w:val="-1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steps.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Instead, equalize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your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input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DNA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samples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really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well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(based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on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Q</w:t>
      </w:r>
      <w:r w:rsidR="00A82656">
        <w:rPr>
          <w:rFonts w:eastAsia="Tahoma" w:cs="Tahoma"/>
          <w:sz w:val="24"/>
          <w:szCs w:val="24"/>
        </w:rPr>
        <w:t>u</w:t>
      </w:r>
      <w:r w:rsidRPr="00DB60B2">
        <w:rPr>
          <w:rFonts w:eastAsia="Tahoma" w:cs="Tahoma"/>
          <w:sz w:val="24"/>
          <w:szCs w:val="24"/>
        </w:rPr>
        <w:t>bit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or picogreen,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not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just Nanodrop)</w:t>
      </w:r>
      <w:r w:rsidRPr="00DB60B2">
        <w:rPr>
          <w:rFonts w:eastAsia="Tahoma" w:cs="Tahoma"/>
          <w:spacing w:val="-9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and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ensure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that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their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OD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260/230</w:t>
      </w:r>
      <w:r w:rsidRPr="00DB60B2">
        <w:rPr>
          <w:rFonts w:eastAsia="Tahoma" w:cs="Tahoma"/>
          <w:spacing w:val="-8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ratio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is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&gt;=2.</w:t>
      </w:r>
    </w:p>
    <w:p w14:paraId="64747BA6" w14:textId="77777777" w:rsidR="007811F7" w:rsidRPr="00DB60B2" w:rsidRDefault="007811F7">
      <w:pPr>
        <w:spacing w:before="6" w:after="0" w:line="280" w:lineRule="exact"/>
        <w:rPr>
          <w:sz w:val="24"/>
          <w:szCs w:val="24"/>
        </w:rPr>
      </w:pPr>
    </w:p>
    <w:p w14:paraId="63B8895C" w14:textId="77777777" w:rsidR="007811F7" w:rsidRPr="00DB60B2" w:rsidRDefault="00ED59A4">
      <w:pPr>
        <w:spacing w:after="0" w:line="242" w:lineRule="auto"/>
        <w:ind w:left="100" w:right="1108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Latest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update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–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March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2019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–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normalized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oligoniucleotide</w:t>
      </w:r>
      <w:r w:rsidRPr="00DB60B2">
        <w:rPr>
          <w:rFonts w:eastAsia="Tahoma" w:cs="Tahoma"/>
          <w:spacing w:val="-1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names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 document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match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oligo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order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list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w w:val="99"/>
          <w:sz w:val="24"/>
          <w:szCs w:val="24"/>
        </w:rPr>
        <w:t>(</w:t>
      </w:r>
      <w:r w:rsidRPr="00DB60B2">
        <w:rPr>
          <w:rFonts w:eastAsia="Arial" w:cs="Arial"/>
          <w:b/>
          <w:bCs/>
          <w:spacing w:val="2"/>
          <w:w w:val="102"/>
          <w:sz w:val="24"/>
          <w:szCs w:val="24"/>
        </w:rPr>
        <w:t>2b</w:t>
      </w:r>
      <w:r w:rsidRPr="00DB60B2">
        <w:rPr>
          <w:rFonts w:eastAsia="Arial" w:cs="Arial"/>
          <w:b/>
          <w:bCs/>
          <w:spacing w:val="3"/>
          <w:w w:val="102"/>
          <w:sz w:val="24"/>
          <w:szCs w:val="24"/>
        </w:rPr>
        <w:t>RAD</w:t>
      </w:r>
      <w:r w:rsidRPr="00DB60B2">
        <w:rPr>
          <w:rFonts w:eastAsia="Arial" w:cs="Arial"/>
          <w:b/>
          <w:bCs/>
          <w:spacing w:val="2"/>
          <w:w w:val="102"/>
          <w:sz w:val="24"/>
          <w:szCs w:val="24"/>
        </w:rPr>
        <w:t>_o</w:t>
      </w:r>
      <w:r w:rsidRPr="00DB60B2">
        <w:rPr>
          <w:rFonts w:eastAsia="Arial" w:cs="Arial"/>
          <w:b/>
          <w:bCs/>
          <w:spacing w:val="1"/>
          <w:w w:val="102"/>
          <w:sz w:val="24"/>
          <w:szCs w:val="24"/>
        </w:rPr>
        <w:t>li</w:t>
      </w:r>
      <w:r w:rsidRPr="00DB60B2">
        <w:rPr>
          <w:rFonts w:eastAsia="Arial" w:cs="Arial"/>
          <w:b/>
          <w:bCs/>
          <w:spacing w:val="3"/>
          <w:w w:val="102"/>
          <w:sz w:val="24"/>
          <w:szCs w:val="24"/>
        </w:rPr>
        <w:t>go</w:t>
      </w:r>
      <w:r w:rsidRPr="00DB60B2">
        <w:rPr>
          <w:rFonts w:eastAsia="Arial" w:cs="Arial"/>
          <w:b/>
          <w:bCs/>
          <w:spacing w:val="2"/>
          <w:w w:val="102"/>
          <w:sz w:val="24"/>
          <w:szCs w:val="24"/>
        </w:rPr>
        <w:t>_or</w:t>
      </w:r>
      <w:r w:rsidRPr="00DB60B2">
        <w:rPr>
          <w:rFonts w:eastAsia="Arial" w:cs="Arial"/>
          <w:b/>
          <w:bCs/>
          <w:spacing w:val="3"/>
          <w:w w:val="102"/>
          <w:sz w:val="24"/>
          <w:szCs w:val="24"/>
        </w:rPr>
        <w:t>d</w:t>
      </w:r>
      <w:r w:rsidRPr="00DB60B2">
        <w:rPr>
          <w:rFonts w:eastAsia="Arial" w:cs="Arial"/>
          <w:b/>
          <w:bCs/>
          <w:spacing w:val="2"/>
          <w:w w:val="102"/>
          <w:sz w:val="24"/>
          <w:szCs w:val="24"/>
        </w:rPr>
        <w:t>er</w:t>
      </w:r>
      <w:r w:rsidRPr="00DB60B2">
        <w:rPr>
          <w:rFonts w:eastAsia="Arial" w:cs="Arial"/>
          <w:b/>
          <w:bCs/>
          <w:spacing w:val="1"/>
          <w:w w:val="102"/>
          <w:sz w:val="24"/>
          <w:szCs w:val="24"/>
        </w:rPr>
        <w:t>.</w:t>
      </w:r>
      <w:r w:rsidRPr="00DB60B2">
        <w:rPr>
          <w:rFonts w:eastAsia="Arial" w:cs="Arial"/>
          <w:b/>
          <w:bCs/>
          <w:spacing w:val="2"/>
          <w:w w:val="102"/>
          <w:sz w:val="24"/>
          <w:szCs w:val="24"/>
        </w:rPr>
        <w:t>x</w:t>
      </w:r>
      <w:r w:rsidRPr="00DB60B2">
        <w:rPr>
          <w:rFonts w:eastAsia="Arial" w:cs="Arial"/>
          <w:b/>
          <w:bCs/>
          <w:spacing w:val="1"/>
          <w:w w:val="102"/>
          <w:sz w:val="24"/>
          <w:szCs w:val="24"/>
        </w:rPr>
        <w:t>l</w:t>
      </w:r>
      <w:r w:rsidRPr="00DB60B2">
        <w:rPr>
          <w:rFonts w:eastAsia="Arial" w:cs="Arial"/>
          <w:b/>
          <w:bCs/>
          <w:spacing w:val="2"/>
          <w:w w:val="102"/>
          <w:sz w:val="24"/>
          <w:szCs w:val="24"/>
        </w:rPr>
        <w:t>sx</w:t>
      </w:r>
      <w:r w:rsidRPr="00DB60B2">
        <w:rPr>
          <w:rFonts w:eastAsia="Arial" w:cs="Arial"/>
          <w:spacing w:val="1"/>
          <w:w w:val="102"/>
          <w:sz w:val="24"/>
          <w:szCs w:val="24"/>
        </w:rPr>
        <w:t>)</w:t>
      </w:r>
      <w:r w:rsidRPr="00DB60B2">
        <w:rPr>
          <w:rFonts w:eastAsia="Tahoma" w:cs="Tahoma"/>
          <w:w w:val="99"/>
          <w:sz w:val="24"/>
          <w:szCs w:val="24"/>
        </w:rPr>
        <w:t>.</w:t>
      </w:r>
    </w:p>
    <w:p w14:paraId="397A8A81" w14:textId="77777777" w:rsidR="007811F7" w:rsidRPr="00DB60B2" w:rsidRDefault="007811F7">
      <w:pPr>
        <w:spacing w:before="3" w:after="0" w:line="280" w:lineRule="exact"/>
        <w:rPr>
          <w:sz w:val="24"/>
          <w:szCs w:val="24"/>
        </w:rPr>
      </w:pPr>
    </w:p>
    <w:p w14:paraId="2D2048E9" w14:textId="77777777" w:rsidR="007811F7" w:rsidRPr="00DB60B2" w:rsidRDefault="00ED59A4">
      <w:pPr>
        <w:spacing w:after="0" w:line="240" w:lineRule="auto"/>
        <w:ind w:left="10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b/>
          <w:bCs/>
          <w:sz w:val="24"/>
          <w:szCs w:val="24"/>
        </w:rPr>
        <w:t>Overview</w:t>
      </w:r>
    </w:p>
    <w:p w14:paraId="4A99E883" w14:textId="77777777" w:rsidR="007811F7" w:rsidRPr="00DB60B2" w:rsidRDefault="007811F7">
      <w:pPr>
        <w:spacing w:before="11" w:after="0" w:line="280" w:lineRule="exact"/>
        <w:rPr>
          <w:sz w:val="24"/>
          <w:szCs w:val="24"/>
        </w:rPr>
      </w:pPr>
    </w:p>
    <w:p w14:paraId="0D79C994" w14:textId="77777777" w:rsidR="007811F7" w:rsidRPr="00DB60B2" w:rsidRDefault="00ED59A4">
      <w:pPr>
        <w:spacing w:after="0" w:line="240" w:lineRule="auto"/>
        <w:ind w:left="10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This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is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modification</w:t>
      </w:r>
      <w:r w:rsidRPr="00DB60B2">
        <w:rPr>
          <w:rFonts w:eastAsia="Tahoma" w:cs="Tahoma"/>
          <w:spacing w:val="-10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protocol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described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Wang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et al,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Nature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Methods</w:t>
      </w:r>
    </w:p>
    <w:p w14:paraId="1436DA08" w14:textId="77777777" w:rsidR="007811F7" w:rsidRPr="00DB60B2" w:rsidRDefault="00ED59A4">
      <w:pPr>
        <w:spacing w:before="5" w:after="0" w:line="292" w:lineRule="exact"/>
        <w:ind w:left="100" w:right="409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2012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2b-RAD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paper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</w:t>
      </w:r>
      <w:r w:rsidRPr="00DB60B2">
        <w:rPr>
          <w:rFonts w:eastAsia="Tahoma" w:cs="Tahoma"/>
          <w:color w:val="333333"/>
          <w:sz w:val="24"/>
          <w:szCs w:val="24"/>
        </w:rPr>
        <w:t>doi:10.1038/nmeth.2023</w:t>
      </w:r>
      <w:r w:rsidRPr="00DB60B2">
        <w:rPr>
          <w:rFonts w:eastAsia="Tahoma" w:cs="Tahoma"/>
          <w:color w:val="000000"/>
          <w:sz w:val="24"/>
          <w:szCs w:val="24"/>
        </w:rPr>
        <w:t>)</w:t>
      </w:r>
      <w:r w:rsidRPr="00DB60B2">
        <w:rPr>
          <w:rFonts w:eastAsia="Tahoma" w:cs="Tahoma"/>
          <w:color w:val="000000"/>
          <w:spacing w:val="-25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re-designed</w:t>
      </w:r>
      <w:r w:rsidRPr="00DB60B2">
        <w:rPr>
          <w:rFonts w:eastAsia="Tahoma" w:cs="Tahoma"/>
          <w:color w:val="000000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for Illumina</w:t>
      </w:r>
      <w:r w:rsidRPr="00DB60B2">
        <w:rPr>
          <w:rFonts w:eastAsia="Tahoma" w:cs="Tahoma"/>
          <w:color w:val="000000"/>
          <w:spacing w:val="-8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HiSeq and</w:t>
      </w:r>
      <w:r w:rsidRPr="00DB60B2">
        <w:rPr>
          <w:rFonts w:eastAsia="Tahoma" w:cs="Tahoma"/>
          <w:color w:val="000000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BcgI</w:t>
      </w:r>
      <w:r w:rsidRPr="00DB60B2">
        <w:rPr>
          <w:rFonts w:eastAsia="Tahoma" w:cs="Tahoma"/>
          <w:color w:val="000000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enzyme</w:t>
      </w:r>
      <w:r w:rsidRPr="00DB60B2">
        <w:rPr>
          <w:rFonts w:eastAsia="Tahoma" w:cs="Tahoma"/>
          <w:color w:val="000000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(</w:t>
      </w:r>
      <w:r w:rsidRPr="00DB60B2">
        <w:rPr>
          <w:rFonts w:eastAsia="Tahoma" w:cs="Tahoma"/>
          <w:color w:val="0000FF"/>
          <w:sz w:val="24"/>
          <w:szCs w:val="24"/>
          <w:u w:val="single" w:color="0000FF"/>
        </w:rPr>
        <w:t>https://</w:t>
      </w:r>
      <w:hyperlink r:id="rId7">
        <w:r w:rsidRPr="00DB60B2">
          <w:rPr>
            <w:rFonts w:eastAsia="Tahoma" w:cs="Tahoma"/>
            <w:color w:val="0000FF"/>
            <w:sz w:val="24"/>
            <w:szCs w:val="24"/>
            <w:u w:val="single" w:color="0000FF"/>
          </w:rPr>
          <w:t>www.neb.com/products/R0545-BcgI</w:t>
        </w:r>
        <w:r w:rsidRPr="00DB60B2">
          <w:rPr>
            <w:rFonts w:eastAsia="Tahoma" w:cs="Tahoma"/>
            <w:color w:val="000000"/>
            <w:sz w:val="24"/>
            <w:szCs w:val="24"/>
          </w:rPr>
          <w:t>).</w:t>
        </w:r>
      </w:hyperlink>
      <w:r w:rsidRPr="00DB60B2">
        <w:rPr>
          <w:rFonts w:eastAsia="Tahoma" w:cs="Tahoma"/>
          <w:color w:val="000000"/>
          <w:spacing w:val="-26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BcgI</w:t>
      </w:r>
      <w:r w:rsidRPr="00DB60B2">
        <w:rPr>
          <w:rFonts w:eastAsia="Tahoma" w:cs="Tahoma"/>
          <w:color w:val="000000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is</w:t>
      </w:r>
      <w:r w:rsidRPr="00DB60B2">
        <w:rPr>
          <w:rFonts w:eastAsia="Tahoma" w:cs="Tahoma"/>
          <w:color w:val="000000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a</w:t>
      </w:r>
    </w:p>
    <w:p w14:paraId="17571F47" w14:textId="77777777" w:rsidR="007811F7" w:rsidRPr="00DB60B2" w:rsidRDefault="00ED59A4">
      <w:pPr>
        <w:spacing w:after="0" w:line="279" w:lineRule="exact"/>
        <w:ind w:left="10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position w:val="-1"/>
          <w:sz w:val="24"/>
          <w:szCs w:val="24"/>
        </w:rPr>
        <w:t>relatively</w:t>
      </w:r>
      <w:r w:rsidRPr="00DB60B2">
        <w:rPr>
          <w:rFonts w:eastAsia="Tahoma" w:cs="Tahoma"/>
          <w:spacing w:val="-3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frequent</w:t>
      </w:r>
      <w:r w:rsidRPr="00DB60B2">
        <w:rPr>
          <w:rFonts w:eastAsia="Tahoma" w:cs="Tahoma"/>
          <w:spacing w:val="-4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cutter,</w:t>
      </w:r>
      <w:r w:rsidRPr="00DB60B2">
        <w:rPr>
          <w:rFonts w:eastAsia="Tahoma" w:cs="Tahoma"/>
          <w:spacing w:val="-2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with</w:t>
      </w:r>
      <w:r w:rsidRPr="00DB60B2">
        <w:rPr>
          <w:rFonts w:eastAsia="Tahoma" w:cs="Tahoma"/>
          <w:spacing w:val="-2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75-100k</w:t>
      </w:r>
      <w:r w:rsidRPr="00DB60B2">
        <w:rPr>
          <w:rFonts w:eastAsia="Tahoma" w:cs="Tahoma"/>
          <w:spacing w:val="-7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sites</w:t>
      </w:r>
      <w:r w:rsidRPr="00DB60B2">
        <w:rPr>
          <w:rFonts w:eastAsia="Tahoma" w:cs="Tahoma"/>
          <w:spacing w:val="-1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per</w:t>
      </w:r>
      <w:r w:rsidRPr="00DB60B2">
        <w:rPr>
          <w:rFonts w:eastAsia="Tahoma" w:cs="Tahoma"/>
          <w:spacing w:val="-1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genome,</w:t>
      </w:r>
      <w:r w:rsidRPr="00DB60B2">
        <w:rPr>
          <w:rFonts w:eastAsia="Tahoma" w:cs="Tahoma"/>
          <w:spacing w:val="-7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and</w:t>
      </w:r>
      <w:r w:rsidRPr="00DB60B2">
        <w:rPr>
          <w:rFonts w:eastAsia="Tahoma" w:cs="Tahoma"/>
          <w:spacing w:val="-4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in</w:t>
      </w:r>
      <w:r w:rsidRPr="00DB60B2">
        <w:rPr>
          <w:rFonts w:eastAsia="Tahoma" w:cs="Tahoma"/>
          <w:spacing w:val="-2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our</w:t>
      </w:r>
      <w:r w:rsidRPr="00DB60B2">
        <w:rPr>
          <w:rFonts w:eastAsia="Tahoma" w:cs="Tahoma"/>
          <w:spacing w:val="-3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experience</w:t>
      </w:r>
    </w:p>
    <w:p w14:paraId="0457AD61" w14:textId="77777777" w:rsidR="007811F7" w:rsidRPr="00DB60B2" w:rsidRDefault="00ED59A4">
      <w:pPr>
        <w:spacing w:before="5" w:after="0" w:line="292" w:lineRule="exact"/>
        <w:ind w:left="100" w:right="313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is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one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most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efficient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IIb-type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restriction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enzymes.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It produces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36- base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fragments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with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two-base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overhangs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and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can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inactivated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by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heating,</w:t>
      </w:r>
    </w:p>
    <w:p w14:paraId="32A319C3" w14:textId="77777777" w:rsidR="007811F7" w:rsidRPr="00DB60B2" w:rsidRDefault="00ED59A4">
      <w:pPr>
        <w:spacing w:after="0" w:line="279" w:lineRule="exact"/>
        <w:ind w:left="10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position w:val="-1"/>
          <w:sz w:val="24"/>
          <w:szCs w:val="24"/>
        </w:rPr>
        <w:t>both</w:t>
      </w:r>
      <w:r w:rsidRPr="00DB60B2">
        <w:rPr>
          <w:rFonts w:eastAsia="Tahoma" w:cs="Tahoma"/>
          <w:spacing w:val="-3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of which</w:t>
      </w:r>
      <w:r w:rsidRPr="00DB60B2">
        <w:rPr>
          <w:rFonts w:eastAsia="Tahoma" w:cs="Tahoma"/>
          <w:spacing w:val="-3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facilitate</w:t>
      </w:r>
      <w:r w:rsidRPr="00DB60B2">
        <w:rPr>
          <w:rFonts w:eastAsia="Tahoma" w:cs="Tahoma"/>
          <w:spacing w:val="-4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ligation</w:t>
      </w:r>
      <w:r w:rsidRPr="00DB60B2">
        <w:rPr>
          <w:rFonts w:eastAsia="Tahoma" w:cs="Tahoma"/>
          <w:spacing w:val="-7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of adaptors.</w:t>
      </w:r>
      <w:r w:rsidRPr="00DB60B2">
        <w:rPr>
          <w:rFonts w:eastAsia="Tahoma" w:cs="Tahoma"/>
          <w:spacing w:val="-6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Another</w:t>
      </w:r>
      <w:r w:rsidRPr="00DB60B2">
        <w:rPr>
          <w:rFonts w:eastAsia="Tahoma" w:cs="Tahoma"/>
          <w:spacing w:val="-4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enzyme</w:t>
      </w:r>
      <w:r w:rsidRPr="00DB60B2">
        <w:rPr>
          <w:rFonts w:eastAsia="Tahoma" w:cs="Tahoma"/>
          <w:spacing w:val="-5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that</w:t>
      </w:r>
      <w:r w:rsidRPr="00DB60B2">
        <w:rPr>
          <w:rFonts w:eastAsia="Tahoma" w:cs="Tahoma"/>
          <w:spacing w:val="-3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can</w:t>
      </w:r>
      <w:r w:rsidRPr="00DB60B2">
        <w:rPr>
          <w:rFonts w:eastAsia="Tahoma" w:cs="Tahoma"/>
          <w:spacing w:val="-3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be</w:t>
      </w:r>
      <w:r w:rsidRPr="00DB60B2">
        <w:rPr>
          <w:rFonts w:eastAsia="Tahoma" w:cs="Tahoma"/>
          <w:spacing w:val="-1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used</w:t>
      </w:r>
    </w:p>
    <w:p w14:paraId="3620182B" w14:textId="77777777" w:rsidR="007811F7" w:rsidRPr="00DB60B2" w:rsidRDefault="00ED59A4">
      <w:pPr>
        <w:spacing w:before="5" w:after="0" w:line="292" w:lineRule="exact"/>
        <w:ind w:left="100" w:right="894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with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this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protocol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is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AlfI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hyperlink r:id="rId8">
        <w:r w:rsidRPr="00DB60B2">
          <w:rPr>
            <w:rFonts w:eastAsia="Tahoma" w:cs="Tahoma"/>
            <w:color w:val="0000FF"/>
            <w:sz w:val="24"/>
            <w:szCs w:val="24"/>
            <w:u w:val="single" w:color="0000FF"/>
          </w:rPr>
          <w:t>http://www.thermoscientificbio.com/restriction-</w:t>
        </w:r>
        <w:r w:rsidRPr="00DB60B2">
          <w:rPr>
            <w:rFonts w:eastAsia="Tahoma" w:cs="Tahoma"/>
            <w:color w:val="0000FF"/>
            <w:sz w:val="24"/>
            <w:szCs w:val="24"/>
          </w:rPr>
          <w:t xml:space="preserve"> </w:t>
        </w:r>
      </w:hyperlink>
      <w:r w:rsidRPr="00DB60B2">
        <w:rPr>
          <w:rFonts w:eastAsia="Tahoma" w:cs="Tahoma"/>
          <w:color w:val="0000FF"/>
          <w:sz w:val="24"/>
          <w:szCs w:val="24"/>
          <w:u w:val="single" w:color="0000FF"/>
        </w:rPr>
        <w:t>enzymes/alfi/</w:t>
      </w:r>
      <w:r w:rsidRPr="00DB60B2">
        <w:rPr>
          <w:rFonts w:eastAsia="Tahoma" w:cs="Tahoma"/>
          <w:color w:val="0000FF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color w:val="000000"/>
          <w:sz w:val="24"/>
          <w:szCs w:val="24"/>
        </w:rPr>
        <w:t>)</w:t>
      </w:r>
    </w:p>
    <w:p w14:paraId="084C0AA8" w14:textId="77777777" w:rsidR="007811F7" w:rsidRPr="00DB60B2" w:rsidRDefault="007811F7">
      <w:pPr>
        <w:spacing w:before="19" w:after="0" w:line="240" w:lineRule="exact"/>
        <w:rPr>
          <w:sz w:val="24"/>
          <w:szCs w:val="24"/>
        </w:rPr>
      </w:pPr>
    </w:p>
    <w:p w14:paraId="68418B1F" w14:textId="77777777" w:rsidR="007811F7" w:rsidRPr="00DB60B2" w:rsidRDefault="00ED59A4">
      <w:pPr>
        <w:spacing w:before="19" w:after="0" w:line="240" w:lineRule="auto"/>
        <w:ind w:left="100" w:right="488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latest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modifications</w:t>
      </w:r>
      <w:r w:rsidRPr="00DB60B2">
        <w:rPr>
          <w:rFonts w:eastAsia="Tahoma" w:cs="Tahoma"/>
          <w:spacing w:val="-10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include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use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barcoded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ligated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adaptors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 samples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can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pooled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by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12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after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ligation,</w:t>
      </w:r>
      <w:r w:rsidRPr="00DB60B2">
        <w:rPr>
          <w:rFonts w:eastAsia="Tahoma" w:cs="Tahoma"/>
          <w:spacing w:val="-8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and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use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degenerate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5’-adaptor that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makes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it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possible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remove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PCR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duplicates.</w:t>
      </w:r>
    </w:p>
    <w:p w14:paraId="35831807" w14:textId="77777777" w:rsidR="007811F7" w:rsidRPr="00DB60B2" w:rsidRDefault="007811F7">
      <w:pPr>
        <w:spacing w:before="11" w:after="0" w:line="280" w:lineRule="exact"/>
        <w:rPr>
          <w:sz w:val="24"/>
          <w:szCs w:val="24"/>
        </w:rPr>
      </w:pPr>
    </w:p>
    <w:p w14:paraId="013D9060" w14:textId="77777777" w:rsidR="007811F7" w:rsidRPr="00DB60B2" w:rsidRDefault="00ED59A4">
      <w:pPr>
        <w:spacing w:after="0" w:line="240" w:lineRule="auto"/>
        <w:ind w:left="10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protocol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involves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following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steps:</w:t>
      </w:r>
    </w:p>
    <w:p w14:paraId="31D85F75" w14:textId="77777777" w:rsidR="007811F7" w:rsidRPr="00DB60B2" w:rsidRDefault="007811F7">
      <w:pPr>
        <w:spacing w:before="9" w:after="0" w:line="220" w:lineRule="exact"/>
        <w:rPr>
          <w:sz w:val="24"/>
          <w:szCs w:val="24"/>
        </w:rPr>
      </w:pPr>
    </w:p>
    <w:p w14:paraId="54D2E844" w14:textId="77777777" w:rsidR="007811F7" w:rsidRPr="00DB60B2" w:rsidRDefault="00ED59A4">
      <w:pPr>
        <w:spacing w:after="0" w:line="242" w:lineRule="auto"/>
        <w:ind w:left="460" w:right="903" w:hanging="36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 xml:space="preserve">1. </w:t>
      </w:r>
      <w:r w:rsidRPr="00DB60B2">
        <w:rPr>
          <w:rFonts w:eastAsia="Tahoma" w:cs="Tahoma"/>
          <w:spacing w:val="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Restriction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digest.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Genomic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DNA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is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digested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with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type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IIB restriction enzyme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produce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restriction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fragments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uniform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length.</w:t>
      </w:r>
    </w:p>
    <w:p w14:paraId="3A255919" w14:textId="77777777" w:rsidR="007811F7" w:rsidRPr="00DB60B2" w:rsidRDefault="00ED59A4">
      <w:pPr>
        <w:spacing w:before="5" w:after="0" w:line="288" w:lineRule="exact"/>
        <w:ind w:left="460" w:right="271" w:hanging="36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 xml:space="preserve">2. </w:t>
      </w:r>
      <w:r w:rsidRPr="00DB60B2">
        <w:rPr>
          <w:rFonts w:eastAsia="Tahoma" w:cs="Tahoma"/>
          <w:spacing w:val="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Ligation.</w:t>
      </w:r>
      <w:r w:rsidRPr="00DB60B2">
        <w:rPr>
          <w:rFonts w:eastAsia="Tahoma" w:cs="Tahoma"/>
          <w:spacing w:val="-8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Adaptors,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barcoded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for 3’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end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and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generic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for 5’,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are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ligated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 cohesive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ends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generated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by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restriction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digest.</w:t>
      </w:r>
    </w:p>
    <w:p w14:paraId="45D7F4E4" w14:textId="77777777" w:rsidR="007811F7" w:rsidRPr="00DB60B2" w:rsidRDefault="00ED59A4">
      <w:pPr>
        <w:spacing w:before="4" w:after="0" w:line="288" w:lineRule="exact"/>
        <w:ind w:left="460" w:right="500" w:hanging="36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 xml:space="preserve">3. </w:t>
      </w:r>
      <w:r w:rsidRPr="00DB60B2">
        <w:rPr>
          <w:rFonts w:eastAsia="Tahoma" w:cs="Tahoma"/>
          <w:spacing w:val="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Heat-inactivate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ligase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and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pool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 ligations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with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different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3’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barcodes into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groups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12.</w:t>
      </w:r>
    </w:p>
    <w:p w14:paraId="08DA9C62" w14:textId="77777777" w:rsidR="007811F7" w:rsidRPr="00DB60B2" w:rsidRDefault="00ED59A4">
      <w:pPr>
        <w:spacing w:after="0" w:line="280" w:lineRule="exact"/>
        <w:ind w:left="10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position w:val="-1"/>
          <w:sz w:val="24"/>
          <w:szCs w:val="24"/>
        </w:rPr>
        <w:t xml:space="preserve">4. </w:t>
      </w:r>
      <w:r w:rsidRPr="00DB60B2">
        <w:rPr>
          <w:rFonts w:eastAsia="Tahoma" w:cs="Tahoma"/>
          <w:spacing w:val="4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Amplification</w:t>
      </w:r>
      <w:r w:rsidRPr="00DB60B2">
        <w:rPr>
          <w:rFonts w:eastAsia="Tahoma" w:cs="Tahoma"/>
          <w:spacing w:val="-11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and</w:t>
      </w:r>
      <w:r w:rsidRPr="00DB60B2">
        <w:rPr>
          <w:rFonts w:eastAsia="Tahoma" w:cs="Tahoma"/>
          <w:spacing w:val="-4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barcoding</w:t>
      </w:r>
      <w:r w:rsidRPr="00DB60B2">
        <w:rPr>
          <w:rFonts w:eastAsia="Tahoma" w:cs="Tahoma"/>
          <w:spacing w:val="-8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of pooled</w:t>
      </w:r>
      <w:r w:rsidRPr="00DB60B2">
        <w:rPr>
          <w:rFonts w:eastAsia="Tahoma" w:cs="Tahoma"/>
          <w:spacing w:val="-6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ligations.</w:t>
      </w:r>
    </w:p>
    <w:p w14:paraId="45AE0F01" w14:textId="77777777" w:rsidR="007811F7" w:rsidRPr="00DB60B2" w:rsidRDefault="00ED59A4">
      <w:pPr>
        <w:spacing w:before="13" w:after="0" w:line="288" w:lineRule="exact"/>
        <w:ind w:left="460" w:right="417" w:hanging="36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 xml:space="preserve">5. </w:t>
      </w:r>
      <w:r w:rsidRPr="00DB60B2">
        <w:rPr>
          <w:rFonts w:eastAsia="Tahoma" w:cs="Tahoma"/>
          <w:spacing w:val="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Purification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="00D8084A">
        <w:rPr>
          <w:rFonts w:eastAsia="Tahoma" w:cs="Tahoma"/>
          <w:sz w:val="24"/>
          <w:szCs w:val="24"/>
        </w:rPr>
        <w:t>target ~180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bp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band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by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Pippin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or gel-electrophoresis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(the only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purification</w:t>
      </w:r>
      <w:r w:rsidRPr="00DB60B2">
        <w:rPr>
          <w:rFonts w:eastAsia="Tahoma" w:cs="Tahoma"/>
          <w:spacing w:val="-8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step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whole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procedure).</w:t>
      </w:r>
    </w:p>
    <w:p w14:paraId="41826411" w14:textId="77777777" w:rsidR="007811F7" w:rsidRPr="00DB60B2" w:rsidRDefault="007811F7">
      <w:pPr>
        <w:spacing w:after="0"/>
        <w:rPr>
          <w:sz w:val="24"/>
          <w:szCs w:val="24"/>
        </w:rPr>
        <w:sectPr w:rsidR="007811F7" w:rsidRPr="00DB60B2">
          <w:headerReference w:type="default" r:id="rId9"/>
          <w:type w:val="continuous"/>
          <w:pgSz w:w="12240" w:h="15840"/>
          <w:pgMar w:top="1480" w:right="1700" w:bottom="280" w:left="1700" w:header="720" w:footer="720" w:gutter="0"/>
          <w:cols w:space="720"/>
        </w:sectPr>
      </w:pPr>
    </w:p>
    <w:p w14:paraId="4245BDB0" w14:textId="77777777" w:rsidR="007811F7" w:rsidRPr="00DB60B2" w:rsidRDefault="007811F7">
      <w:pPr>
        <w:spacing w:before="6" w:after="0" w:line="110" w:lineRule="exact"/>
        <w:rPr>
          <w:sz w:val="24"/>
          <w:szCs w:val="24"/>
        </w:rPr>
      </w:pPr>
    </w:p>
    <w:p w14:paraId="088AD6CB" w14:textId="77777777" w:rsidR="007811F7" w:rsidRPr="00DB60B2" w:rsidRDefault="007811F7">
      <w:pPr>
        <w:spacing w:after="0" w:line="200" w:lineRule="exact"/>
        <w:rPr>
          <w:sz w:val="24"/>
          <w:szCs w:val="24"/>
        </w:rPr>
      </w:pPr>
    </w:p>
    <w:p w14:paraId="515ED2A8" w14:textId="77777777" w:rsidR="007811F7" w:rsidRPr="00DB60B2" w:rsidRDefault="007811F7">
      <w:pPr>
        <w:spacing w:after="0" w:line="200" w:lineRule="exact"/>
        <w:rPr>
          <w:sz w:val="24"/>
          <w:szCs w:val="24"/>
        </w:rPr>
      </w:pPr>
    </w:p>
    <w:p w14:paraId="3DC4579D" w14:textId="77777777" w:rsidR="007811F7" w:rsidRPr="00DB60B2" w:rsidRDefault="00ED59A4">
      <w:pPr>
        <w:spacing w:before="25" w:after="0" w:line="239" w:lineRule="auto"/>
        <w:ind w:left="100" w:right="309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  <w:u w:val="single" w:color="000000"/>
        </w:rPr>
        <w:t>NOTE</w:t>
      </w:r>
      <w:r w:rsidRPr="00DB60B2">
        <w:rPr>
          <w:rFonts w:eastAsia="Times New Roman" w:cs="Times New Roman"/>
          <w:spacing w:val="13"/>
          <w:sz w:val="24"/>
          <w:szCs w:val="24"/>
          <w:u w:val="single" w:color="000000"/>
        </w:rPr>
        <w:t xml:space="preserve"> </w:t>
      </w:r>
      <w:r w:rsidRPr="00DB60B2">
        <w:rPr>
          <w:rFonts w:eastAsia="Tahoma" w:cs="Tahoma"/>
          <w:sz w:val="24"/>
          <w:szCs w:val="24"/>
          <w:u w:val="single" w:color="000000"/>
        </w:rPr>
        <w:t>on</w:t>
      </w:r>
      <w:r w:rsidRPr="00DB60B2">
        <w:rPr>
          <w:rFonts w:eastAsia="Times New Roman" w:cs="Times New Roman"/>
          <w:spacing w:val="12"/>
          <w:sz w:val="24"/>
          <w:szCs w:val="24"/>
          <w:u w:val="single" w:color="000000"/>
        </w:rPr>
        <w:t xml:space="preserve"> </w:t>
      </w:r>
      <w:r w:rsidRPr="00DB60B2">
        <w:rPr>
          <w:rFonts w:eastAsia="Tahoma" w:cs="Tahoma"/>
          <w:sz w:val="24"/>
          <w:szCs w:val="24"/>
          <w:u w:val="single" w:color="000000"/>
        </w:rPr>
        <w:t>experimental</w:t>
      </w:r>
      <w:r w:rsidRPr="00DB60B2">
        <w:rPr>
          <w:rFonts w:eastAsia="Times New Roman" w:cs="Times New Roman"/>
          <w:spacing w:val="7"/>
          <w:sz w:val="24"/>
          <w:szCs w:val="24"/>
          <w:u w:val="single" w:color="000000"/>
        </w:rPr>
        <w:t xml:space="preserve"> </w:t>
      </w:r>
      <w:r w:rsidRPr="00DB60B2">
        <w:rPr>
          <w:rFonts w:eastAsia="Tahoma" w:cs="Tahoma"/>
          <w:sz w:val="24"/>
          <w:szCs w:val="24"/>
          <w:u w:val="single" w:color="000000"/>
        </w:rPr>
        <w:t>design</w:t>
      </w:r>
      <w:r w:rsidRPr="00DB60B2">
        <w:rPr>
          <w:rFonts w:eastAsia="Tahoma" w:cs="Tahoma"/>
          <w:sz w:val="24"/>
          <w:szCs w:val="24"/>
        </w:rPr>
        <w:t>: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we strongly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recommend</w:t>
      </w:r>
      <w:r w:rsidRPr="00DB60B2">
        <w:rPr>
          <w:rFonts w:eastAsia="Tahoma" w:cs="Tahoma"/>
          <w:spacing w:val="-8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including</w:t>
      </w:r>
      <w:r w:rsidRPr="00DB60B2">
        <w:rPr>
          <w:rFonts w:eastAsia="Tahoma" w:cs="Tahoma"/>
          <w:spacing w:val="-8"/>
          <w:sz w:val="24"/>
          <w:szCs w:val="24"/>
        </w:rPr>
        <w:t xml:space="preserve"> </w:t>
      </w:r>
      <w:r w:rsidRPr="00AB1F35">
        <w:rPr>
          <w:rFonts w:eastAsia="Tahoma" w:cs="Tahoma"/>
          <w:sz w:val="24"/>
          <w:szCs w:val="24"/>
        </w:rPr>
        <w:t>three pairs</w:t>
      </w:r>
      <w:r w:rsidRPr="00AB1F35">
        <w:rPr>
          <w:rFonts w:eastAsia="Tahoma" w:cs="Tahoma"/>
          <w:spacing w:val="-3"/>
          <w:sz w:val="24"/>
          <w:szCs w:val="24"/>
        </w:rPr>
        <w:t xml:space="preserve"> </w:t>
      </w:r>
      <w:r w:rsidRPr="00AB1F35">
        <w:rPr>
          <w:rFonts w:eastAsia="Tahoma" w:cs="Tahoma"/>
          <w:sz w:val="24"/>
          <w:szCs w:val="24"/>
        </w:rPr>
        <w:t>of genotyping</w:t>
      </w:r>
      <w:r w:rsidRPr="00AB1F35">
        <w:rPr>
          <w:rFonts w:eastAsia="Tahoma" w:cs="Tahoma"/>
          <w:spacing w:val="-8"/>
          <w:sz w:val="24"/>
          <w:szCs w:val="24"/>
        </w:rPr>
        <w:t xml:space="preserve"> </w:t>
      </w:r>
      <w:r w:rsidRPr="00AB1F35">
        <w:rPr>
          <w:rFonts w:eastAsia="Tahoma" w:cs="Tahoma"/>
          <w:sz w:val="24"/>
          <w:szCs w:val="24"/>
        </w:rPr>
        <w:t>replicates</w:t>
      </w:r>
      <w:r w:rsidRPr="00AB1F35">
        <w:rPr>
          <w:rFonts w:eastAsia="Tahoma" w:cs="Tahoma"/>
          <w:spacing w:val="-4"/>
          <w:sz w:val="24"/>
          <w:szCs w:val="24"/>
        </w:rPr>
        <w:t xml:space="preserve"> </w:t>
      </w:r>
      <w:r w:rsidRPr="00AB1F35">
        <w:rPr>
          <w:rFonts w:eastAsia="Tahoma" w:cs="Tahoma"/>
          <w:sz w:val="24"/>
          <w:szCs w:val="24"/>
        </w:rPr>
        <w:t>in</w:t>
      </w:r>
      <w:r w:rsidRPr="00AB1F35">
        <w:rPr>
          <w:rFonts w:eastAsia="Tahoma" w:cs="Tahoma"/>
          <w:spacing w:val="-2"/>
          <w:sz w:val="24"/>
          <w:szCs w:val="24"/>
        </w:rPr>
        <w:t xml:space="preserve"> </w:t>
      </w:r>
      <w:r w:rsidRPr="00AB1F35">
        <w:rPr>
          <w:rFonts w:eastAsia="Tahoma" w:cs="Tahoma"/>
          <w:sz w:val="24"/>
          <w:szCs w:val="24"/>
        </w:rPr>
        <w:t>each</w:t>
      </w:r>
      <w:r w:rsidRPr="00AB1F35">
        <w:rPr>
          <w:rFonts w:eastAsia="Tahoma" w:cs="Tahoma"/>
          <w:spacing w:val="-1"/>
          <w:sz w:val="24"/>
          <w:szCs w:val="24"/>
        </w:rPr>
        <w:t xml:space="preserve"> </w:t>
      </w:r>
      <w:r w:rsidRPr="00AB1F35">
        <w:rPr>
          <w:rFonts w:eastAsia="Tahoma" w:cs="Tahoma"/>
          <w:sz w:val="24"/>
          <w:szCs w:val="24"/>
        </w:rPr>
        <w:t>2bRAD</w:t>
      </w:r>
      <w:r w:rsidRPr="00AB1F35">
        <w:rPr>
          <w:rFonts w:eastAsia="Tahoma" w:cs="Tahoma"/>
          <w:spacing w:val="-7"/>
          <w:sz w:val="24"/>
          <w:szCs w:val="24"/>
        </w:rPr>
        <w:t xml:space="preserve"> </w:t>
      </w:r>
      <w:r w:rsidRPr="00AB1F35">
        <w:rPr>
          <w:rFonts w:eastAsia="Tahoma" w:cs="Tahoma"/>
          <w:sz w:val="24"/>
          <w:szCs w:val="24"/>
        </w:rPr>
        <w:t>experiment.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Replicates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should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be independently</w:t>
      </w:r>
      <w:r w:rsidRPr="00DB60B2">
        <w:rPr>
          <w:rFonts w:eastAsia="Tahoma" w:cs="Tahoma"/>
          <w:spacing w:val="-9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prepped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DNA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samples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from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same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individual.</w:t>
      </w:r>
      <w:r w:rsidRPr="00DB60B2">
        <w:rPr>
          <w:rFonts w:eastAsia="Tahoma" w:cs="Tahoma"/>
          <w:spacing w:val="-1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They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will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be extremely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useful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at 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analysis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step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assess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overall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accuracy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genotyping,</w:t>
      </w:r>
      <w:r w:rsidRPr="00DB60B2">
        <w:rPr>
          <w:rFonts w:eastAsia="Tahoma" w:cs="Tahoma"/>
          <w:spacing w:val="-9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set quality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filtering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criteria,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and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quantify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relatedness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between samples.</w:t>
      </w:r>
    </w:p>
    <w:p w14:paraId="3062010C" w14:textId="77777777" w:rsidR="007811F7" w:rsidRPr="00DB60B2" w:rsidRDefault="007811F7">
      <w:pPr>
        <w:spacing w:before="11" w:after="0" w:line="280" w:lineRule="exact"/>
        <w:rPr>
          <w:sz w:val="24"/>
          <w:szCs w:val="24"/>
        </w:rPr>
      </w:pPr>
    </w:p>
    <w:p w14:paraId="3ACEE920" w14:textId="77777777" w:rsidR="007811F7" w:rsidRPr="00DB60B2" w:rsidRDefault="00B74AFE">
      <w:pPr>
        <w:spacing w:after="0" w:line="240" w:lineRule="auto"/>
        <w:ind w:left="10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b/>
          <w:bCs/>
          <w:sz w:val="24"/>
          <w:szCs w:val="24"/>
        </w:rPr>
        <w:t xml:space="preserve">Day 1, </w:t>
      </w:r>
      <w:r w:rsidR="00ED59A4" w:rsidRPr="00DB60B2">
        <w:rPr>
          <w:rFonts w:eastAsia="Tahoma" w:cs="Tahoma"/>
          <w:b/>
          <w:bCs/>
          <w:sz w:val="24"/>
          <w:szCs w:val="24"/>
        </w:rPr>
        <w:t>Digest</w:t>
      </w:r>
    </w:p>
    <w:p w14:paraId="2ED23A35" w14:textId="77777777" w:rsidR="007811F7" w:rsidRPr="00DB60B2" w:rsidRDefault="007811F7">
      <w:pPr>
        <w:spacing w:before="11" w:after="0" w:line="280" w:lineRule="exact"/>
        <w:rPr>
          <w:sz w:val="24"/>
          <w:szCs w:val="24"/>
        </w:rPr>
      </w:pPr>
    </w:p>
    <w:p w14:paraId="520FC4F7" w14:textId="77777777" w:rsidR="00BF4A3B" w:rsidRPr="00DB60B2" w:rsidRDefault="00ED59A4" w:rsidP="00BF4A3B">
      <w:pPr>
        <w:pStyle w:val="ListParagraph"/>
        <w:numPr>
          <w:ilvl w:val="0"/>
          <w:numId w:val="1"/>
        </w:numPr>
        <w:spacing w:after="0" w:line="240" w:lineRule="auto"/>
        <w:ind w:right="316"/>
        <w:rPr>
          <w:rFonts w:eastAsia="Tahoma" w:cs="Tahoma"/>
          <w:spacing w:val="-3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Prepare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samples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each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containing</w:t>
      </w:r>
      <w:r w:rsidRPr="00DB60B2">
        <w:rPr>
          <w:rFonts w:eastAsia="Tahoma" w:cs="Tahoma"/>
          <w:spacing w:val="-9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100</w:t>
      </w:r>
      <w:r w:rsidR="007D61FB" w:rsidRPr="00DB60B2">
        <w:rPr>
          <w:rFonts w:eastAsia="Tahoma" w:cs="Tahoma"/>
          <w:sz w:val="24"/>
          <w:szCs w:val="24"/>
        </w:rPr>
        <w:t>-200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ng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DNA in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4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="007D61FB" w:rsidRPr="00DB60B2">
        <w:rPr>
          <w:rFonts w:eastAsia="Tahoma" w:cs="Tahoma"/>
          <w:sz w:val="24"/>
          <w:szCs w:val="24"/>
        </w:rPr>
        <w:t>µl, 25-50 ng/uL</w:t>
      </w:r>
    </w:p>
    <w:p w14:paraId="42041D09" w14:textId="1F5BAC49" w:rsidR="007D61FB" w:rsidRPr="00DB60B2" w:rsidRDefault="00ED59A4" w:rsidP="00BF4A3B">
      <w:pPr>
        <w:pStyle w:val="ListParagraph"/>
        <w:numPr>
          <w:ilvl w:val="1"/>
          <w:numId w:val="1"/>
        </w:numPr>
        <w:spacing w:after="0" w:line="240" w:lineRule="auto"/>
        <w:ind w:right="316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Equalize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your input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DNA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samples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well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(based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on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q</w:t>
      </w:r>
      <w:r w:rsidR="00A82656">
        <w:rPr>
          <w:rFonts w:eastAsia="Tahoma" w:cs="Tahoma"/>
          <w:sz w:val="24"/>
          <w:szCs w:val="24"/>
        </w:rPr>
        <w:t>u</w:t>
      </w:r>
      <w:r w:rsidRPr="00DB60B2">
        <w:rPr>
          <w:rFonts w:eastAsia="Tahoma" w:cs="Tahoma"/>
          <w:sz w:val="24"/>
          <w:szCs w:val="24"/>
        </w:rPr>
        <w:t>bit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or picogreen,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not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just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nanodrop) and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ensure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that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their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OD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="00D8084A">
        <w:rPr>
          <w:rFonts w:eastAsia="Tahoma" w:cs="Tahoma"/>
          <w:sz w:val="24"/>
          <w:szCs w:val="24"/>
        </w:rPr>
        <w:t>260/280</w:t>
      </w:r>
      <w:r w:rsidRPr="00DB60B2">
        <w:rPr>
          <w:rFonts w:eastAsia="Tahoma" w:cs="Tahoma"/>
          <w:spacing w:val="-8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ratio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is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="00D8084A">
        <w:rPr>
          <w:rFonts w:eastAsia="Tahoma" w:cs="Tahoma"/>
          <w:sz w:val="24"/>
          <w:szCs w:val="24"/>
        </w:rPr>
        <w:t>&gt;=1.8 And 260/230 ratio is ~2 or higher</w:t>
      </w:r>
      <w:r w:rsidRPr="00DB60B2">
        <w:rPr>
          <w:rFonts w:eastAsia="Tahoma" w:cs="Tahoma"/>
          <w:sz w:val="24"/>
          <w:szCs w:val="24"/>
        </w:rPr>
        <w:t>.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</w:p>
    <w:p w14:paraId="32DAABED" w14:textId="77777777" w:rsidR="007811F7" w:rsidRPr="00DB60B2" w:rsidRDefault="00ED59A4" w:rsidP="00BF4A3B">
      <w:pPr>
        <w:pStyle w:val="ListParagraph"/>
        <w:numPr>
          <w:ilvl w:val="1"/>
          <w:numId w:val="1"/>
        </w:numPr>
        <w:spacing w:after="0" w:line="240" w:lineRule="auto"/>
        <w:ind w:right="316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Concentrating</w:t>
      </w:r>
      <w:r w:rsidRPr="00DB60B2">
        <w:rPr>
          <w:rFonts w:eastAsia="Tahoma" w:cs="Tahoma"/>
          <w:spacing w:val="-10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can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be accomplished</w:t>
      </w:r>
      <w:r w:rsidRPr="00DB60B2">
        <w:rPr>
          <w:rFonts w:eastAsia="Tahoma" w:cs="Tahoma"/>
          <w:spacing w:val="-10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using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by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ethanol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precipitation</w:t>
      </w:r>
      <w:r w:rsidRPr="00DB60B2">
        <w:rPr>
          <w:rFonts w:eastAsia="Tahoma" w:cs="Tahoma"/>
          <w:spacing w:val="-8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or by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drying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under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vacuum.</w:t>
      </w:r>
    </w:p>
    <w:p w14:paraId="0A026BC8" w14:textId="77777777" w:rsidR="007811F7" w:rsidRPr="00DB60B2" w:rsidRDefault="007811F7">
      <w:pPr>
        <w:spacing w:before="1" w:after="0" w:line="100" w:lineRule="exact"/>
        <w:rPr>
          <w:sz w:val="24"/>
          <w:szCs w:val="24"/>
        </w:rPr>
      </w:pPr>
    </w:p>
    <w:p w14:paraId="19ED927A" w14:textId="77777777" w:rsidR="007811F7" w:rsidRPr="00DB60B2" w:rsidRDefault="007811F7">
      <w:pPr>
        <w:spacing w:after="0" w:line="200" w:lineRule="exact"/>
        <w:rPr>
          <w:sz w:val="24"/>
          <w:szCs w:val="24"/>
        </w:rPr>
      </w:pPr>
    </w:p>
    <w:p w14:paraId="4A191C59" w14:textId="77777777" w:rsidR="007811F7" w:rsidRDefault="00ED59A4" w:rsidP="00E174BF">
      <w:pPr>
        <w:pStyle w:val="ListParagraph"/>
        <w:numPr>
          <w:ilvl w:val="0"/>
          <w:numId w:val="1"/>
        </w:numPr>
        <w:spacing w:after="0" w:line="288" w:lineRule="exact"/>
        <w:ind w:right="538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Prepare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digestion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master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mix.</w:t>
      </w:r>
    </w:p>
    <w:p w14:paraId="40616DDB" w14:textId="77777777" w:rsidR="00D8084A" w:rsidRDefault="00D8084A" w:rsidP="00D8084A">
      <w:pPr>
        <w:pStyle w:val="ListParagraph"/>
        <w:spacing w:after="0" w:line="288" w:lineRule="exact"/>
        <w:ind w:left="820" w:right="538"/>
        <w:rPr>
          <w:rFonts w:eastAsia="Tahoma" w:cs="Tahoma"/>
          <w:sz w:val="24"/>
          <w:szCs w:val="24"/>
        </w:rPr>
      </w:pPr>
    </w:p>
    <w:tbl>
      <w:tblPr>
        <w:tblW w:w="5280" w:type="dxa"/>
        <w:jc w:val="center"/>
        <w:tblLook w:val="04A0" w:firstRow="1" w:lastRow="0" w:firstColumn="1" w:lastColumn="0" w:noHBand="0" w:noVBand="1"/>
      </w:tblPr>
      <w:tblGrid>
        <w:gridCol w:w="1525"/>
        <w:gridCol w:w="1555"/>
        <w:gridCol w:w="2200"/>
      </w:tblGrid>
      <w:tr w:rsidR="00D8084A" w:rsidRPr="00D8084A" w14:paraId="33AFAD93" w14:textId="77777777" w:rsidTr="00AB1F35">
        <w:trPr>
          <w:trHeight w:val="9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3722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084A">
              <w:rPr>
                <w:rFonts w:ascii="Calibri" w:eastAsia="Times New Roman" w:hAnsi="Calibri" w:cs="Calibri"/>
                <w:b/>
                <w:bCs/>
                <w:color w:val="000000"/>
              </w:rPr>
              <w:t>Component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059F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084A">
              <w:rPr>
                <w:rFonts w:ascii="Calibri" w:eastAsia="Times New Roman" w:hAnsi="Calibri" w:cs="Calibri"/>
                <w:b/>
                <w:bCs/>
                <w:color w:val="000000"/>
              </w:rPr>
              <w:t>Reaction Vol (uL)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45863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  <w:r w:rsidRPr="00D8084A"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  <w:t>Total Volume (uL)</w:t>
            </w:r>
            <w:r w:rsidRPr="00D8084A"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  <w:br/>
              <w:t>96 rxn+10% error</w:t>
            </w:r>
          </w:p>
        </w:tc>
      </w:tr>
      <w:tr w:rsidR="00D8084A" w:rsidRPr="00D8084A" w14:paraId="2E66B71C" w14:textId="77777777" w:rsidTr="00AB1F35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B18C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NEB Buffer #3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3D32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9264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63.36</w:t>
            </w:r>
          </w:p>
        </w:tc>
      </w:tr>
      <w:tr w:rsidR="00D8084A" w:rsidRPr="00D8084A" w14:paraId="59159898" w14:textId="77777777" w:rsidTr="00AB1F35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A2A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320 µM SAM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A18D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8553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42.24</w:t>
            </w:r>
          </w:p>
        </w:tc>
      </w:tr>
      <w:tr w:rsidR="00D8084A" w:rsidRPr="00D8084A" w14:paraId="66F91E41" w14:textId="77777777" w:rsidTr="00AB1F35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D816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H2O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87CE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AC13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42.24</w:t>
            </w:r>
          </w:p>
        </w:tc>
      </w:tr>
      <w:tr w:rsidR="00D8084A" w:rsidRPr="00D8084A" w14:paraId="481BB495" w14:textId="77777777" w:rsidTr="00AB1F35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9D25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BcgI (2 U µl-1)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861B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A8C8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084A">
              <w:rPr>
                <w:rFonts w:ascii="Calibri" w:eastAsia="Times New Roman" w:hAnsi="Calibri" w:cs="Calibri"/>
                <w:color w:val="000000"/>
              </w:rPr>
              <w:t>63.36</w:t>
            </w:r>
          </w:p>
        </w:tc>
      </w:tr>
      <w:tr w:rsidR="00D8084A" w:rsidRPr="00D8084A" w14:paraId="117118AC" w14:textId="77777777" w:rsidTr="00AB1F35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8D3F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084A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90EB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084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317C" w14:textId="77777777" w:rsidR="00D8084A" w:rsidRPr="00D8084A" w:rsidRDefault="00D8084A" w:rsidP="00D8084A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084A">
              <w:rPr>
                <w:rFonts w:ascii="Calibri" w:eastAsia="Times New Roman" w:hAnsi="Calibri" w:cs="Calibri"/>
                <w:b/>
                <w:bCs/>
                <w:color w:val="000000"/>
              </w:rPr>
              <w:t>211.2</w:t>
            </w:r>
          </w:p>
        </w:tc>
      </w:tr>
    </w:tbl>
    <w:p w14:paraId="3ACC41EC" w14:textId="77777777" w:rsidR="007811F7" w:rsidRPr="00DB60B2" w:rsidRDefault="007811F7">
      <w:pPr>
        <w:spacing w:before="10" w:after="0" w:line="280" w:lineRule="exact"/>
        <w:rPr>
          <w:sz w:val="24"/>
          <w:szCs w:val="24"/>
        </w:rPr>
      </w:pPr>
    </w:p>
    <w:p w14:paraId="4909C07E" w14:textId="77777777" w:rsidR="002424B2" w:rsidRPr="00DB60B2" w:rsidRDefault="00ED59A4" w:rsidP="002424B2">
      <w:pPr>
        <w:spacing w:after="0" w:line="240" w:lineRule="auto"/>
        <w:ind w:left="1440" w:right="287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*</w:t>
      </w:r>
      <w:r w:rsidRPr="00DB60B2">
        <w:rPr>
          <w:rFonts w:eastAsia="Tahoma" w:cs="Tahoma"/>
          <w:b/>
          <w:sz w:val="24"/>
          <w:szCs w:val="24"/>
        </w:rPr>
        <w:t>Note: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SAM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[S-adenosyl-methionine]</w:t>
      </w:r>
      <w:r w:rsidRPr="00DB60B2">
        <w:rPr>
          <w:rFonts w:eastAsia="Tahoma" w:cs="Tahoma"/>
          <w:spacing w:val="-17"/>
          <w:sz w:val="24"/>
          <w:szCs w:val="24"/>
        </w:rPr>
        <w:t xml:space="preserve"> </w:t>
      </w:r>
      <w:r w:rsidR="007D61FB" w:rsidRPr="00DB60B2">
        <w:rPr>
          <w:rFonts w:eastAsia="Tahoma" w:cs="Tahoma"/>
          <w:sz w:val="24"/>
          <w:szCs w:val="24"/>
        </w:rPr>
        <w:t xml:space="preserve">comes at 32 mM stock, </w:t>
      </w:r>
      <w:r w:rsidR="00D764AB">
        <w:rPr>
          <w:rFonts w:eastAsia="Tahoma" w:cs="Tahoma"/>
          <w:sz w:val="24"/>
          <w:szCs w:val="24"/>
        </w:rPr>
        <w:t>add 198 uL of NFW to 2 uL aliquots of 32 mM SAM.</w:t>
      </w:r>
    </w:p>
    <w:p w14:paraId="162A7FBD" w14:textId="77777777" w:rsidR="002424B2" w:rsidRPr="00DB60B2" w:rsidRDefault="002424B2" w:rsidP="002424B2">
      <w:pPr>
        <w:spacing w:after="0" w:line="240" w:lineRule="auto"/>
        <w:ind w:right="287"/>
        <w:rPr>
          <w:rFonts w:eastAsia="Tahoma" w:cs="Tahoma"/>
          <w:sz w:val="24"/>
          <w:szCs w:val="24"/>
        </w:rPr>
      </w:pPr>
    </w:p>
    <w:p w14:paraId="77732097" w14:textId="77777777" w:rsidR="002424B2" w:rsidRPr="00DB60B2" w:rsidRDefault="00ED59A4" w:rsidP="002424B2">
      <w:pPr>
        <w:pStyle w:val="ListParagraph"/>
        <w:numPr>
          <w:ilvl w:val="0"/>
          <w:numId w:val="3"/>
        </w:numPr>
        <w:spacing w:after="0" w:line="240" w:lineRule="auto"/>
        <w:ind w:right="287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Combine</w:t>
      </w:r>
      <w:r w:rsidRPr="00DB60B2">
        <w:rPr>
          <w:rFonts w:eastAsia="Tahoma" w:cs="Tahoma"/>
          <w:spacing w:val="-9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2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µl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master mix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with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each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4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µl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DNA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sample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(6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µl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total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volume).</w:t>
      </w:r>
    </w:p>
    <w:p w14:paraId="16B64422" w14:textId="77777777" w:rsidR="002424B2" w:rsidRPr="00DB60B2" w:rsidRDefault="002424B2" w:rsidP="002424B2">
      <w:pPr>
        <w:spacing w:after="0" w:line="240" w:lineRule="auto"/>
        <w:ind w:left="460" w:right="287"/>
        <w:rPr>
          <w:rFonts w:eastAsia="Tahoma" w:cs="Tahoma"/>
          <w:sz w:val="24"/>
          <w:szCs w:val="24"/>
        </w:rPr>
      </w:pPr>
    </w:p>
    <w:p w14:paraId="696088D1" w14:textId="77777777" w:rsidR="002424B2" w:rsidRPr="00DB60B2" w:rsidRDefault="00ED59A4" w:rsidP="002424B2">
      <w:pPr>
        <w:pStyle w:val="ListParagraph"/>
        <w:numPr>
          <w:ilvl w:val="0"/>
          <w:numId w:val="3"/>
        </w:numPr>
        <w:spacing w:after="0" w:line="240" w:lineRule="auto"/>
        <w:ind w:right="287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Cover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plate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with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PCR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film,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incubate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at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37°C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(in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air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incubator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or in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 thermocycler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with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heated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lid)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for 1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hr.</w:t>
      </w:r>
    </w:p>
    <w:p w14:paraId="376DAA2B" w14:textId="77777777" w:rsidR="002424B2" w:rsidRPr="00DB60B2" w:rsidRDefault="002424B2" w:rsidP="002424B2">
      <w:pPr>
        <w:pStyle w:val="ListParagraph"/>
        <w:rPr>
          <w:rFonts w:eastAsia="Tahoma" w:cs="Tahoma"/>
          <w:sz w:val="24"/>
          <w:szCs w:val="24"/>
        </w:rPr>
      </w:pPr>
    </w:p>
    <w:p w14:paraId="05261136" w14:textId="77777777" w:rsidR="007811F7" w:rsidRPr="00AB1F35" w:rsidRDefault="00941B24" w:rsidP="00941B24">
      <w:pPr>
        <w:pStyle w:val="ListParagraph"/>
        <w:numPr>
          <w:ilvl w:val="0"/>
          <w:numId w:val="3"/>
        </w:numPr>
        <w:spacing w:after="0" w:line="240" w:lineRule="auto"/>
        <w:ind w:right="287"/>
        <w:rPr>
          <w:rFonts w:eastAsia="Tahoma" w:cs="Tahoma"/>
          <w:sz w:val="24"/>
          <w:szCs w:val="24"/>
        </w:rPr>
      </w:pPr>
      <w:r>
        <w:rPr>
          <w:rFonts w:eastAsia="Tahoma" w:cs="Tahoma"/>
          <w:sz w:val="24"/>
          <w:szCs w:val="24"/>
        </w:rPr>
        <w:t>I</w:t>
      </w:r>
      <w:r w:rsidR="00ED59A4" w:rsidRPr="00DB60B2">
        <w:rPr>
          <w:rFonts w:eastAsia="Tahoma" w:cs="Tahoma"/>
          <w:sz w:val="24"/>
          <w:szCs w:val="24"/>
        </w:rPr>
        <w:t>nactivate</w:t>
      </w:r>
      <w:r w:rsidR="00ED59A4" w:rsidRPr="00DB60B2">
        <w:rPr>
          <w:rFonts w:eastAsia="Tahoma" w:cs="Tahoma"/>
          <w:spacing w:val="-6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the</w:t>
      </w:r>
      <w:r w:rsidR="00ED59A4" w:rsidRPr="00DB60B2">
        <w:rPr>
          <w:rFonts w:eastAsia="Tahoma" w:cs="Tahoma"/>
          <w:spacing w:val="-1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enzyme</w:t>
      </w:r>
      <w:r w:rsidR="00ED59A4" w:rsidRPr="00DB60B2">
        <w:rPr>
          <w:rFonts w:eastAsia="Tahoma" w:cs="Tahoma"/>
          <w:spacing w:val="-5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at</w:t>
      </w:r>
      <w:r>
        <w:rPr>
          <w:rFonts w:eastAsia="Tahoma" w:cs="Tahoma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65°C</w:t>
      </w:r>
      <w:r w:rsidR="00ED59A4" w:rsidRPr="00941B24">
        <w:rPr>
          <w:rFonts w:eastAsia="Tahoma" w:cs="Tahoma"/>
          <w:spacing w:val="-5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for 10</w:t>
      </w:r>
      <w:r w:rsidR="00ED59A4" w:rsidRPr="00941B24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min</w:t>
      </w:r>
      <w:r w:rsidR="00ED59A4" w:rsidRPr="00941B24">
        <w:rPr>
          <w:rFonts w:eastAsia="Tahoma" w:cs="Tahoma"/>
          <w:spacing w:val="-4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then</w:t>
      </w:r>
      <w:r w:rsidR="00ED59A4" w:rsidRPr="00941B24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let</w:t>
      </w:r>
      <w:r w:rsidR="00ED59A4" w:rsidRPr="00941B24">
        <w:rPr>
          <w:rFonts w:eastAsia="Tahoma" w:cs="Tahoma"/>
          <w:spacing w:val="-1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the</w:t>
      </w:r>
      <w:r w:rsidR="00ED59A4" w:rsidRPr="00941B24">
        <w:rPr>
          <w:rFonts w:eastAsia="Tahoma" w:cs="Tahoma"/>
          <w:spacing w:val="-1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thermocycler</w:t>
      </w:r>
      <w:r w:rsidR="00ED59A4" w:rsidRPr="00941B24">
        <w:rPr>
          <w:rFonts w:eastAsia="Tahoma" w:cs="Tahoma"/>
          <w:spacing w:val="-4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return</w:t>
      </w:r>
      <w:r w:rsidR="00ED59A4" w:rsidRPr="00941B24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to</w:t>
      </w:r>
      <w:r w:rsidR="00ED59A4" w:rsidRPr="00941B24">
        <w:rPr>
          <w:rFonts w:eastAsia="Tahoma" w:cs="Tahoma"/>
          <w:spacing w:val="-1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room</w:t>
      </w:r>
      <w:r w:rsidR="00ED59A4" w:rsidRPr="00941B24">
        <w:rPr>
          <w:rFonts w:eastAsia="Tahoma" w:cs="Tahoma"/>
          <w:spacing w:val="-5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temp</w:t>
      </w:r>
      <w:r w:rsidR="00ED59A4" w:rsidRPr="00941B24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while keeping</w:t>
      </w:r>
      <w:r w:rsidR="00ED59A4" w:rsidRPr="00941B24">
        <w:rPr>
          <w:rFonts w:eastAsia="Tahoma" w:cs="Tahoma"/>
          <w:spacing w:val="-5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the</w:t>
      </w:r>
      <w:r w:rsidR="00ED59A4" w:rsidRPr="00941B24">
        <w:rPr>
          <w:rFonts w:eastAsia="Tahoma" w:cs="Tahoma"/>
          <w:spacing w:val="-1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heated</w:t>
      </w:r>
      <w:r w:rsidR="00ED59A4" w:rsidRPr="00941B24">
        <w:rPr>
          <w:rFonts w:eastAsia="Tahoma" w:cs="Tahoma"/>
          <w:spacing w:val="-4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lid</w:t>
      </w:r>
      <w:r w:rsidR="00ED59A4" w:rsidRPr="00941B24">
        <w:rPr>
          <w:rFonts w:eastAsia="Tahoma" w:cs="Tahoma"/>
          <w:spacing w:val="-2"/>
          <w:sz w:val="24"/>
          <w:szCs w:val="24"/>
        </w:rPr>
        <w:t xml:space="preserve"> </w:t>
      </w:r>
      <w:r w:rsidR="00ED59A4" w:rsidRPr="00941B24">
        <w:rPr>
          <w:rFonts w:eastAsia="Tahoma" w:cs="Tahoma"/>
          <w:sz w:val="24"/>
          <w:szCs w:val="24"/>
        </w:rPr>
        <w:t>on.</w:t>
      </w:r>
      <w:r w:rsidR="00ED59A4" w:rsidRPr="00941B24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AB1F35">
        <w:rPr>
          <w:rFonts w:eastAsia="Tahoma" w:cs="Tahoma"/>
          <w:b/>
          <w:sz w:val="24"/>
          <w:szCs w:val="24"/>
        </w:rPr>
        <w:t>Hold</w:t>
      </w:r>
      <w:r w:rsidR="00ED59A4" w:rsidRPr="00AB1F35">
        <w:rPr>
          <w:rFonts w:eastAsia="Tahoma" w:cs="Tahoma"/>
          <w:b/>
          <w:spacing w:val="-3"/>
          <w:sz w:val="24"/>
          <w:szCs w:val="24"/>
        </w:rPr>
        <w:t xml:space="preserve"> </w:t>
      </w:r>
      <w:r w:rsidR="00ED59A4" w:rsidRPr="00AB1F35">
        <w:rPr>
          <w:rFonts w:eastAsia="Tahoma" w:cs="Tahoma"/>
          <w:b/>
          <w:sz w:val="24"/>
          <w:szCs w:val="24"/>
        </w:rPr>
        <w:t>samples</w:t>
      </w:r>
      <w:r w:rsidR="00ED59A4" w:rsidRPr="00AB1F35">
        <w:rPr>
          <w:rFonts w:eastAsia="Tahoma" w:cs="Tahoma"/>
          <w:b/>
          <w:spacing w:val="-5"/>
          <w:sz w:val="24"/>
          <w:szCs w:val="24"/>
        </w:rPr>
        <w:t xml:space="preserve"> </w:t>
      </w:r>
      <w:r w:rsidR="00ED59A4" w:rsidRPr="00AB1F35">
        <w:rPr>
          <w:rFonts w:eastAsia="Tahoma" w:cs="Tahoma"/>
          <w:b/>
          <w:sz w:val="24"/>
          <w:szCs w:val="24"/>
        </w:rPr>
        <w:t>on</w:t>
      </w:r>
      <w:r w:rsidR="00ED59A4" w:rsidRPr="00AB1F35">
        <w:rPr>
          <w:rFonts w:eastAsia="Tahoma" w:cs="Tahoma"/>
          <w:b/>
          <w:spacing w:val="-3"/>
          <w:sz w:val="24"/>
          <w:szCs w:val="24"/>
        </w:rPr>
        <w:t xml:space="preserve"> </w:t>
      </w:r>
      <w:r w:rsidR="00ED59A4" w:rsidRPr="00AB1F35">
        <w:rPr>
          <w:rFonts w:eastAsia="Tahoma" w:cs="Tahoma"/>
          <w:b/>
          <w:sz w:val="24"/>
          <w:szCs w:val="24"/>
        </w:rPr>
        <w:t>ice</w:t>
      </w:r>
      <w:r w:rsidR="00ED59A4" w:rsidRPr="00AB1F35">
        <w:rPr>
          <w:rFonts w:eastAsia="Tahoma" w:cs="Tahoma"/>
          <w:b/>
          <w:spacing w:val="-1"/>
          <w:sz w:val="24"/>
          <w:szCs w:val="24"/>
        </w:rPr>
        <w:t xml:space="preserve"> </w:t>
      </w:r>
      <w:r w:rsidR="00ED59A4" w:rsidRPr="00AB1F35">
        <w:rPr>
          <w:rFonts w:eastAsia="Tahoma" w:cs="Tahoma"/>
          <w:b/>
          <w:sz w:val="24"/>
          <w:szCs w:val="24"/>
        </w:rPr>
        <w:t>after thi</w:t>
      </w:r>
      <w:r w:rsidR="00ED59A4" w:rsidRPr="00AB1F35">
        <w:rPr>
          <w:rFonts w:eastAsia="Tahoma" w:cs="Tahoma"/>
          <w:b/>
          <w:spacing w:val="-1"/>
          <w:sz w:val="24"/>
          <w:szCs w:val="24"/>
        </w:rPr>
        <w:t>s</w:t>
      </w:r>
      <w:r w:rsidR="00ED59A4" w:rsidRPr="00AB1F35">
        <w:rPr>
          <w:rFonts w:eastAsia="Tahoma" w:cs="Tahoma"/>
          <w:b/>
          <w:sz w:val="24"/>
          <w:szCs w:val="24"/>
        </w:rPr>
        <w:t>.</w:t>
      </w:r>
    </w:p>
    <w:p w14:paraId="206EF313" w14:textId="77777777" w:rsidR="007811F7" w:rsidRPr="00DB60B2" w:rsidRDefault="007811F7">
      <w:pPr>
        <w:spacing w:after="0"/>
        <w:rPr>
          <w:sz w:val="24"/>
          <w:szCs w:val="24"/>
        </w:rPr>
        <w:sectPr w:rsidR="007811F7" w:rsidRPr="00DB60B2" w:rsidSect="007D61FB">
          <w:pgSz w:w="12240" w:h="15840"/>
          <w:pgMar w:top="1480" w:right="1170" w:bottom="280" w:left="1170" w:header="720" w:footer="720" w:gutter="0"/>
          <w:cols w:space="720"/>
        </w:sectPr>
      </w:pPr>
    </w:p>
    <w:tbl>
      <w:tblPr>
        <w:tblW w:w="3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2033"/>
      </w:tblGrid>
      <w:tr w:rsidR="004B33DE" w:rsidRPr="00DB60B2" w14:paraId="6F99590A" w14:textId="77777777" w:rsidTr="004B33DE">
        <w:trPr>
          <w:trHeight w:val="317"/>
          <w:jc w:val="center"/>
        </w:trPr>
        <w:tc>
          <w:tcPr>
            <w:tcW w:w="3254" w:type="dxa"/>
            <w:gridSpan w:val="2"/>
            <w:shd w:val="clear" w:color="auto" w:fill="auto"/>
            <w:noWrap/>
            <w:vAlign w:val="bottom"/>
            <w:hideMark/>
          </w:tcPr>
          <w:p w14:paraId="5B6FEB0E" w14:textId="77777777" w:rsidR="004B33DE" w:rsidRPr="00DB60B2" w:rsidRDefault="004B33DE" w:rsidP="004B33DE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DB60B2">
              <w:rPr>
                <w:rFonts w:eastAsia="Tahoma" w:cs="Tahoma"/>
                <w:b/>
                <w:bCs/>
                <w:sz w:val="24"/>
                <w:szCs w:val="24"/>
              </w:rPr>
              <w:lastRenderedPageBreak/>
              <w:t>Digestion PCR profile</w:t>
            </w:r>
          </w:p>
        </w:tc>
      </w:tr>
      <w:tr w:rsidR="004B33DE" w:rsidRPr="00DB60B2" w14:paraId="27D8A05D" w14:textId="77777777" w:rsidTr="004B33DE">
        <w:trPr>
          <w:trHeight w:val="272"/>
          <w:jc w:val="center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68F9D67B" w14:textId="77777777" w:rsidR="004B33DE" w:rsidRPr="00DB60B2" w:rsidRDefault="004B33DE" w:rsidP="004B33DE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DB60B2">
              <w:rPr>
                <w:rFonts w:eastAsia="Tahoma" w:cs="Tahoma"/>
                <w:b/>
                <w:bCs/>
                <w:sz w:val="24"/>
                <w:szCs w:val="24"/>
              </w:rPr>
              <w:t>37ºC</w:t>
            </w:r>
          </w:p>
        </w:tc>
        <w:tc>
          <w:tcPr>
            <w:tcW w:w="2033" w:type="dxa"/>
            <w:shd w:val="clear" w:color="auto" w:fill="auto"/>
            <w:noWrap/>
            <w:vAlign w:val="bottom"/>
            <w:hideMark/>
          </w:tcPr>
          <w:p w14:paraId="53A624A5" w14:textId="77777777" w:rsidR="004B33DE" w:rsidRPr="00DB60B2" w:rsidRDefault="004B33DE" w:rsidP="004B33DE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DB60B2">
              <w:rPr>
                <w:rFonts w:eastAsia="Tahoma" w:cs="Tahoma"/>
                <w:b/>
                <w:bCs/>
                <w:sz w:val="24"/>
                <w:szCs w:val="24"/>
              </w:rPr>
              <w:t>60 min</w:t>
            </w:r>
          </w:p>
        </w:tc>
      </w:tr>
      <w:tr w:rsidR="004B33DE" w:rsidRPr="00DB60B2" w14:paraId="43D1BE6F" w14:textId="77777777" w:rsidTr="004B33DE">
        <w:trPr>
          <w:trHeight w:val="257"/>
          <w:jc w:val="center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3C8CE222" w14:textId="77777777" w:rsidR="004B33DE" w:rsidRPr="00DB60B2" w:rsidRDefault="004B33DE" w:rsidP="004B33DE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DB60B2">
              <w:rPr>
                <w:rFonts w:eastAsia="Tahoma" w:cs="Tahoma"/>
                <w:b/>
                <w:bCs/>
                <w:sz w:val="24"/>
                <w:szCs w:val="24"/>
              </w:rPr>
              <w:t>65ºC</w:t>
            </w:r>
          </w:p>
        </w:tc>
        <w:tc>
          <w:tcPr>
            <w:tcW w:w="2033" w:type="dxa"/>
            <w:shd w:val="clear" w:color="auto" w:fill="auto"/>
            <w:noWrap/>
            <w:vAlign w:val="bottom"/>
            <w:hideMark/>
          </w:tcPr>
          <w:p w14:paraId="03CBFDBC" w14:textId="77777777" w:rsidR="004B33DE" w:rsidRPr="00DB60B2" w:rsidRDefault="004B33DE" w:rsidP="004B33DE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DB60B2">
              <w:rPr>
                <w:rFonts w:eastAsia="Tahoma" w:cs="Tahoma"/>
                <w:b/>
                <w:bCs/>
                <w:sz w:val="24"/>
                <w:szCs w:val="24"/>
              </w:rPr>
              <w:t>10 min</w:t>
            </w:r>
          </w:p>
        </w:tc>
      </w:tr>
      <w:tr w:rsidR="004B33DE" w:rsidRPr="00DB60B2" w14:paraId="0A2F9B7D" w14:textId="77777777" w:rsidTr="004B33DE">
        <w:trPr>
          <w:trHeight w:val="272"/>
          <w:jc w:val="center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60837772" w14:textId="77777777" w:rsidR="004B33DE" w:rsidRPr="00DB60B2" w:rsidRDefault="004B33DE" w:rsidP="004B33DE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DB60B2">
              <w:rPr>
                <w:rFonts w:eastAsia="Tahoma" w:cs="Tahoma"/>
                <w:b/>
                <w:bCs/>
                <w:sz w:val="24"/>
                <w:szCs w:val="24"/>
              </w:rPr>
              <w:t>20 ºC</w:t>
            </w:r>
          </w:p>
        </w:tc>
        <w:tc>
          <w:tcPr>
            <w:tcW w:w="2033" w:type="dxa"/>
            <w:shd w:val="clear" w:color="auto" w:fill="auto"/>
            <w:noWrap/>
            <w:vAlign w:val="bottom"/>
            <w:hideMark/>
          </w:tcPr>
          <w:p w14:paraId="2E8A496D" w14:textId="77777777" w:rsidR="004B33DE" w:rsidRPr="00DB60B2" w:rsidRDefault="004B33DE" w:rsidP="004B33DE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DB60B2">
              <w:rPr>
                <w:rFonts w:eastAsia="Tahoma" w:cs="Tahoma"/>
                <w:b/>
                <w:bCs/>
                <w:sz w:val="24"/>
                <w:szCs w:val="24"/>
              </w:rPr>
              <w:t>Continuously</w:t>
            </w:r>
          </w:p>
        </w:tc>
      </w:tr>
    </w:tbl>
    <w:p w14:paraId="5F6CC96C" w14:textId="77777777" w:rsidR="002424B2" w:rsidRPr="00DB60B2" w:rsidRDefault="002424B2">
      <w:pPr>
        <w:spacing w:before="60" w:after="0" w:line="240" w:lineRule="auto"/>
        <w:ind w:left="100" w:right="-20"/>
        <w:rPr>
          <w:rFonts w:eastAsia="Tahoma" w:cs="Tahoma"/>
          <w:b/>
          <w:bCs/>
          <w:sz w:val="24"/>
          <w:szCs w:val="24"/>
        </w:rPr>
      </w:pPr>
    </w:p>
    <w:p w14:paraId="6B782B38" w14:textId="77777777" w:rsidR="007811F7" w:rsidRPr="00DB60B2" w:rsidRDefault="00ED59A4">
      <w:pPr>
        <w:spacing w:before="60" w:after="0" w:line="240" w:lineRule="auto"/>
        <w:ind w:left="10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b/>
          <w:bCs/>
          <w:sz w:val="24"/>
          <w:szCs w:val="24"/>
        </w:rPr>
        <w:t>Day 1, Ligation</w:t>
      </w:r>
    </w:p>
    <w:p w14:paraId="7C1EEE43" w14:textId="77777777" w:rsidR="007811F7" w:rsidRPr="00DB60B2" w:rsidRDefault="007811F7">
      <w:pPr>
        <w:spacing w:before="1" w:after="0" w:line="100" w:lineRule="exact"/>
        <w:rPr>
          <w:sz w:val="24"/>
          <w:szCs w:val="24"/>
        </w:rPr>
      </w:pPr>
    </w:p>
    <w:p w14:paraId="49A78856" w14:textId="77777777" w:rsidR="007811F7" w:rsidRPr="00DB60B2" w:rsidRDefault="007811F7">
      <w:pPr>
        <w:spacing w:after="0" w:line="200" w:lineRule="exact"/>
        <w:rPr>
          <w:sz w:val="24"/>
          <w:szCs w:val="24"/>
        </w:rPr>
      </w:pPr>
    </w:p>
    <w:p w14:paraId="3B2618CB" w14:textId="77777777" w:rsidR="007811F7" w:rsidRPr="00DB60B2" w:rsidRDefault="00ED59A4">
      <w:pPr>
        <w:spacing w:after="0" w:line="288" w:lineRule="exact"/>
        <w:ind w:left="100" w:right="373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In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this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step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adaptors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are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ligated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restriction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fragments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produced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above. Note that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this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is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stage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at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which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reduced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tag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representation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(RTR)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must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be applied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by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choice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adaptor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sequences.</w:t>
      </w:r>
    </w:p>
    <w:p w14:paraId="3F91FD83" w14:textId="77777777" w:rsidR="007811F7" w:rsidRPr="00DB60B2" w:rsidRDefault="007811F7">
      <w:pPr>
        <w:spacing w:after="0" w:line="200" w:lineRule="exact"/>
        <w:rPr>
          <w:sz w:val="24"/>
          <w:szCs w:val="24"/>
        </w:rPr>
      </w:pPr>
    </w:p>
    <w:p w14:paraId="5EB7554B" w14:textId="77777777" w:rsidR="007811F7" w:rsidRPr="00DB60B2" w:rsidRDefault="007811F7">
      <w:pPr>
        <w:spacing w:before="3" w:after="0" w:line="200" w:lineRule="exact"/>
        <w:rPr>
          <w:sz w:val="24"/>
          <w:szCs w:val="24"/>
        </w:rPr>
      </w:pPr>
    </w:p>
    <w:p w14:paraId="3A4FFBC2" w14:textId="77777777" w:rsidR="007811F7" w:rsidRPr="00DB60B2" w:rsidRDefault="00ED59A4">
      <w:pPr>
        <w:spacing w:after="0" w:line="240" w:lineRule="auto"/>
        <w:ind w:left="55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1.</w:t>
      </w:r>
      <w:r w:rsidRPr="00DB60B2">
        <w:rPr>
          <w:rFonts w:eastAsia="Tahoma" w:cs="Tahoma"/>
          <w:spacing w:val="7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Prepare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double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stranded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adaptors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by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combining</w:t>
      </w:r>
      <w:r w:rsidRPr="00DB60B2">
        <w:rPr>
          <w:rFonts w:eastAsia="Tahoma" w:cs="Tahoma"/>
          <w:spacing w:val="-10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each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pair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of primers</w:t>
      </w:r>
    </w:p>
    <w:p w14:paraId="297A0F54" w14:textId="77777777" w:rsidR="007811F7" w:rsidRPr="00DB60B2" w:rsidRDefault="00ED59A4" w:rsidP="00F20D6F">
      <w:pPr>
        <w:spacing w:after="0" w:line="288" w:lineRule="exact"/>
        <w:ind w:left="55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position w:val="-1"/>
          <w:sz w:val="24"/>
          <w:szCs w:val="24"/>
        </w:rPr>
        <w:t>(ill</w:t>
      </w:r>
      <w:r w:rsidRPr="00DB60B2">
        <w:rPr>
          <w:rFonts w:eastAsia="Tahoma" w:cs="Tahoma"/>
          <w:spacing w:val="1"/>
          <w:position w:val="-1"/>
          <w:sz w:val="24"/>
          <w:szCs w:val="24"/>
        </w:rPr>
        <w:t>B</w:t>
      </w:r>
      <w:r w:rsidRPr="00DB60B2">
        <w:rPr>
          <w:rFonts w:eastAsia="Tahoma" w:cs="Tahoma"/>
          <w:position w:val="-1"/>
          <w:sz w:val="24"/>
          <w:szCs w:val="24"/>
        </w:rPr>
        <w:t>C-ii,</w:t>
      </w:r>
      <w:r w:rsidRPr="00DB60B2">
        <w:rPr>
          <w:rFonts w:eastAsia="Tahoma" w:cs="Tahoma"/>
          <w:spacing w:val="-7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antiBC-ii).</w:t>
      </w:r>
      <w:r w:rsidRPr="00DB60B2">
        <w:rPr>
          <w:rFonts w:eastAsia="Tahoma" w:cs="Tahoma"/>
          <w:spacing w:val="-10"/>
          <w:position w:val="-1"/>
          <w:sz w:val="24"/>
          <w:szCs w:val="24"/>
        </w:rPr>
        <w:t xml:space="preserve"> </w:t>
      </w:r>
    </w:p>
    <w:p w14:paraId="4AAAD8CA" w14:textId="77777777" w:rsidR="004B38C6" w:rsidRPr="00DB60B2" w:rsidRDefault="004B38C6">
      <w:pPr>
        <w:spacing w:before="13" w:after="0" w:line="288" w:lineRule="exact"/>
        <w:ind w:left="550" w:right="73"/>
        <w:rPr>
          <w:rFonts w:eastAsia="Tahoma" w:cs="Tahoma"/>
          <w:sz w:val="24"/>
          <w:szCs w:val="24"/>
        </w:rPr>
      </w:pPr>
    </w:p>
    <w:p w14:paraId="174B9DF8" w14:textId="77777777" w:rsidR="004B38C6" w:rsidRDefault="004B38C6" w:rsidP="00FB3FA3">
      <w:pPr>
        <w:pStyle w:val="ListParagraph"/>
        <w:numPr>
          <w:ilvl w:val="0"/>
          <w:numId w:val="4"/>
        </w:numPr>
        <w:spacing w:after="0" w:line="288" w:lineRule="exact"/>
        <w:ind w:right="-20"/>
        <w:rPr>
          <w:rFonts w:eastAsia="Tahoma" w:cs="Tahoma"/>
          <w:position w:val="-1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 xml:space="preserve">For a full plate, prepare Adaptor 1 in PCR tube, mix 60 </w:t>
      </w:r>
      <w:r w:rsidRPr="00DB60B2">
        <w:rPr>
          <w:rFonts w:eastAsia="Tahoma" w:cs="Tahoma"/>
          <w:position w:val="-1"/>
          <w:sz w:val="24"/>
          <w:szCs w:val="24"/>
        </w:rPr>
        <w:t xml:space="preserve">µl of </w:t>
      </w:r>
      <w:r w:rsidRPr="00DB60B2">
        <w:rPr>
          <w:rFonts w:eastAsia="Tahoma" w:cs="Tahoma"/>
          <w:sz w:val="24"/>
          <w:szCs w:val="24"/>
        </w:rPr>
        <w:t>5ILL-NNRW</w:t>
      </w:r>
      <w:r w:rsidRPr="00DB60B2">
        <w:rPr>
          <w:rFonts w:eastAsia="Tahoma" w:cs="Tahoma"/>
          <w:spacing w:val="-8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(10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 xml:space="preserve">µM) with </w:t>
      </w:r>
      <w:r w:rsidRPr="00DB60B2">
        <w:rPr>
          <w:rFonts w:eastAsia="Tahoma" w:cs="Tahoma"/>
          <w:position w:val="-1"/>
          <w:sz w:val="24"/>
          <w:szCs w:val="24"/>
        </w:rPr>
        <w:t xml:space="preserve">60 </w:t>
      </w:r>
      <w:r w:rsidRPr="00DB60B2">
        <w:rPr>
          <w:rFonts w:eastAsia="Tahoma" w:cs="Tahoma"/>
          <w:sz w:val="24"/>
          <w:szCs w:val="24"/>
        </w:rPr>
        <w:t xml:space="preserve">µl of </w:t>
      </w:r>
      <w:r w:rsidRPr="00DB60B2">
        <w:rPr>
          <w:rFonts w:eastAsia="Tahoma" w:cs="Tahoma"/>
          <w:position w:val="-1"/>
          <w:sz w:val="24"/>
          <w:szCs w:val="24"/>
        </w:rPr>
        <w:t>Anti5ill-NNRW</w:t>
      </w:r>
      <w:r w:rsidRPr="00DB60B2">
        <w:rPr>
          <w:rFonts w:eastAsia="Tahoma" w:cs="Tahoma"/>
          <w:spacing w:val="-9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(10</w:t>
      </w:r>
      <w:r w:rsidRPr="00DB60B2">
        <w:rPr>
          <w:rFonts w:eastAsia="Tahoma" w:cs="Tahoma"/>
          <w:spacing w:val="-4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µM).</w:t>
      </w:r>
    </w:p>
    <w:p w14:paraId="4AF7EBBD" w14:textId="77777777" w:rsidR="00F20D6F" w:rsidRDefault="00F20D6F" w:rsidP="00F20D6F">
      <w:pPr>
        <w:pStyle w:val="ListParagraph"/>
        <w:spacing w:after="0" w:line="288" w:lineRule="exact"/>
        <w:ind w:left="1270" w:right="-20"/>
        <w:rPr>
          <w:rFonts w:eastAsia="Tahoma" w:cs="Tahoma"/>
          <w:position w:val="-1"/>
          <w:sz w:val="24"/>
          <w:szCs w:val="24"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2523"/>
        <w:gridCol w:w="2511"/>
        <w:gridCol w:w="2506"/>
      </w:tblGrid>
      <w:tr w:rsidR="00F20D6F" w14:paraId="2716565B" w14:textId="77777777" w:rsidTr="00F20D6F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B97CA" w14:textId="77777777" w:rsidR="00F20D6F" w:rsidRDefault="00F20D6F" w:rsidP="00F20D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Adapter 1 Component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E9F6" w14:textId="77777777" w:rsidR="00F20D6F" w:rsidRDefault="00F20D6F" w:rsidP="00F20D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Reaction Vol (uL)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E6A71" w14:textId="77777777" w:rsidR="00F20D6F" w:rsidRDefault="00F20D6F" w:rsidP="00F20D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 Volume (uL)</w:t>
            </w:r>
          </w:p>
        </w:tc>
      </w:tr>
      <w:tr w:rsidR="00F20D6F" w14:paraId="2649E64C" w14:textId="77777777" w:rsidTr="00F20D6F"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BAAB7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5ILL-NNRW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0F729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6C113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</w:tr>
      <w:tr w:rsidR="00F20D6F" w14:paraId="070F54A1" w14:textId="77777777" w:rsidTr="00F20D6F"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4B6C4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Anti5ill-NNRW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7025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F077E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</w:tr>
      <w:tr w:rsidR="00F20D6F" w14:paraId="3AD371F4" w14:textId="77777777" w:rsidTr="00F20D6F"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E4E85" w14:textId="77777777" w:rsidR="00F20D6F" w:rsidRDefault="00F20D6F" w:rsidP="00F20D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Adapter 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740B2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9DA95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</w:tr>
    </w:tbl>
    <w:p w14:paraId="5CC75FBA" w14:textId="77777777" w:rsidR="004B38C6" w:rsidRPr="00DB60B2" w:rsidRDefault="004B38C6" w:rsidP="00F20D6F">
      <w:pPr>
        <w:spacing w:after="0" w:line="288" w:lineRule="exact"/>
        <w:ind w:right="-20"/>
        <w:rPr>
          <w:rFonts w:eastAsia="Tahoma" w:cs="Tahoma"/>
          <w:position w:val="-1"/>
          <w:sz w:val="24"/>
          <w:szCs w:val="24"/>
        </w:rPr>
      </w:pPr>
    </w:p>
    <w:p w14:paraId="67B0445A" w14:textId="77777777" w:rsidR="00F20D6F" w:rsidRDefault="004B38C6" w:rsidP="00F20D6F">
      <w:pPr>
        <w:pStyle w:val="ListParagraph"/>
        <w:numPr>
          <w:ilvl w:val="0"/>
          <w:numId w:val="4"/>
        </w:numPr>
        <w:spacing w:after="0" w:line="288" w:lineRule="exact"/>
        <w:ind w:right="-20"/>
        <w:rPr>
          <w:rFonts w:eastAsia="Tahoma" w:cs="Tahoma"/>
          <w:position w:val="-1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 xml:space="preserve">For Adaptor 2, set up 12 PCR tubes, to each tube mix 5 </w:t>
      </w:r>
      <w:r w:rsidRPr="00DB60B2">
        <w:rPr>
          <w:rFonts w:eastAsia="Tahoma" w:cs="Tahoma"/>
          <w:position w:val="-1"/>
          <w:sz w:val="24"/>
          <w:szCs w:val="24"/>
        </w:rPr>
        <w:t xml:space="preserve">µl of </w:t>
      </w:r>
      <w:r w:rsidRPr="00DB60B2">
        <w:rPr>
          <w:rFonts w:eastAsia="Tahoma" w:cs="Tahoma"/>
          <w:sz w:val="24"/>
          <w:szCs w:val="24"/>
        </w:rPr>
        <w:t>3illBC(1-12)</w:t>
      </w:r>
      <w:r w:rsidRPr="00DB60B2">
        <w:rPr>
          <w:rFonts w:eastAsia="Tahoma" w:cs="Tahoma"/>
          <w:spacing w:val="-1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(10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 xml:space="preserve">µM) with 5 </w:t>
      </w:r>
      <w:r w:rsidRPr="00DB60B2">
        <w:rPr>
          <w:rFonts w:eastAsia="Tahoma" w:cs="Tahoma"/>
          <w:position w:val="-1"/>
          <w:sz w:val="24"/>
          <w:szCs w:val="24"/>
        </w:rPr>
        <w:t>µl</w:t>
      </w:r>
      <w:r w:rsidRPr="00DB60B2">
        <w:rPr>
          <w:rFonts w:eastAsia="Tahoma" w:cs="Tahoma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Anti-ill-BC(1-12) (10</w:t>
      </w:r>
      <w:r w:rsidRPr="00DB60B2">
        <w:rPr>
          <w:rFonts w:eastAsia="Tahoma" w:cs="Tahoma"/>
          <w:spacing w:val="-4"/>
          <w:position w:val="-1"/>
          <w:sz w:val="24"/>
          <w:szCs w:val="24"/>
        </w:rPr>
        <w:t xml:space="preserve"> </w:t>
      </w:r>
      <w:r w:rsidR="00F20D6F">
        <w:rPr>
          <w:rFonts w:eastAsia="Tahoma" w:cs="Tahoma"/>
          <w:position w:val="-1"/>
          <w:sz w:val="24"/>
          <w:szCs w:val="24"/>
        </w:rPr>
        <w:t>µM).</w:t>
      </w:r>
    </w:p>
    <w:p w14:paraId="703B0C1B" w14:textId="77777777" w:rsidR="00F20D6F" w:rsidRDefault="00F20D6F" w:rsidP="00F20D6F">
      <w:pPr>
        <w:pStyle w:val="ListParagraph"/>
        <w:spacing w:after="0" w:line="288" w:lineRule="exact"/>
        <w:ind w:left="1270" w:right="-20"/>
        <w:rPr>
          <w:rFonts w:eastAsia="Tahoma" w:cs="Tahoma"/>
          <w:position w:val="-1"/>
          <w:sz w:val="24"/>
          <w:szCs w:val="24"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2523"/>
        <w:gridCol w:w="2511"/>
        <w:gridCol w:w="2506"/>
      </w:tblGrid>
      <w:tr w:rsidR="00F20D6F" w14:paraId="68DD1C2F" w14:textId="77777777" w:rsidTr="00F20D6F"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C58BA" w14:textId="77777777" w:rsidR="00F20D6F" w:rsidRDefault="00F20D6F" w:rsidP="00F20D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Adapter 2 Component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4A739" w14:textId="77777777" w:rsidR="00F20D6F" w:rsidRDefault="00F20D6F" w:rsidP="00F20D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Reaction Vol (uL)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FEC69" w14:textId="77777777" w:rsidR="00F20D6F" w:rsidRDefault="00F20D6F" w:rsidP="00F20D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 Volume (uL)</w:t>
            </w:r>
          </w:p>
        </w:tc>
      </w:tr>
      <w:tr w:rsidR="00F20D6F" w14:paraId="0F64967F" w14:textId="77777777" w:rsidTr="00F20D6F"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1F14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3illBC(1-12)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7FA3C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7C3EF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F20D6F" w14:paraId="51C3C158" w14:textId="77777777" w:rsidTr="00F20D6F"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E448E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Anti-ill-BC(1-12)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BAD3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4162F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F20D6F" w14:paraId="18C4CCDD" w14:textId="77777777" w:rsidTr="00F20D6F"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D369E" w14:textId="77777777" w:rsidR="00F20D6F" w:rsidRDefault="00F20D6F" w:rsidP="00F20D6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Adapter 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54097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B97A1" w14:textId="77777777" w:rsidR="00F20D6F" w:rsidRDefault="00F20D6F" w:rsidP="00F20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</w:tbl>
    <w:p w14:paraId="50F3F7CD" w14:textId="77777777" w:rsidR="007811F7" w:rsidRPr="00DB60B2" w:rsidRDefault="007811F7" w:rsidP="004B38C6">
      <w:pPr>
        <w:spacing w:after="0" w:line="242" w:lineRule="auto"/>
        <w:ind w:right="289"/>
        <w:rPr>
          <w:rFonts w:eastAsia="Tahoma" w:cs="Tahoma"/>
          <w:sz w:val="24"/>
          <w:szCs w:val="24"/>
        </w:rPr>
      </w:pPr>
    </w:p>
    <w:p w14:paraId="3A76522F" w14:textId="77777777" w:rsidR="007811F7" w:rsidRPr="00DB60B2" w:rsidRDefault="007811F7">
      <w:pPr>
        <w:spacing w:before="5" w:after="0" w:line="110" w:lineRule="exact"/>
        <w:rPr>
          <w:sz w:val="24"/>
          <w:szCs w:val="24"/>
        </w:rPr>
      </w:pPr>
    </w:p>
    <w:p w14:paraId="683B9F53" w14:textId="77777777" w:rsidR="007811F7" w:rsidRPr="00DB60B2" w:rsidRDefault="00ED59A4" w:rsidP="00FB3FA3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Incubate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at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4C3E62">
        <w:rPr>
          <w:rFonts w:eastAsia="Tahoma" w:cs="Tahoma"/>
          <w:b/>
          <w:sz w:val="24"/>
          <w:szCs w:val="24"/>
        </w:rPr>
        <w:t>42°C</w:t>
      </w:r>
      <w:r w:rsidRPr="004C3E62">
        <w:rPr>
          <w:rFonts w:eastAsia="Tahoma" w:cs="Tahoma"/>
          <w:b/>
          <w:spacing w:val="-5"/>
          <w:sz w:val="24"/>
          <w:szCs w:val="24"/>
        </w:rPr>
        <w:t xml:space="preserve"> </w:t>
      </w:r>
      <w:r w:rsidRPr="004C3E62">
        <w:rPr>
          <w:rFonts w:eastAsia="Tahoma" w:cs="Tahoma"/>
          <w:b/>
          <w:sz w:val="24"/>
          <w:szCs w:val="24"/>
        </w:rPr>
        <w:t>for 5</w:t>
      </w:r>
      <w:r w:rsidRPr="004C3E62">
        <w:rPr>
          <w:rFonts w:eastAsia="Tahoma" w:cs="Tahoma"/>
          <w:b/>
          <w:spacing w:val="-1"/>
          <w:sz w:val="24"/>
          <w:szCs w:val="24"/>
        </w:rPr>
        <w:t xml:space="preserve"> </w:t>
      </w:r>
      <w:r w:rsidRPr="004C3E62">
        <w:rPr>
          <w:rFonts w:eastAsia="Tahoma" w:cs="Tahoma"/>
          <w:b/>
          <w:sz w:val="24"/>
          <w:szCs w:val="24"/>
        </w:rPr>
        <w:t>minutes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then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keep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at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room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temperature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until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ligation.</w:t>
      </w:r>
    </w:p>
    <w:p w14:paraId="525C3394" w14:textId="77777777" w:rsidR="007811F7" w:rsidRPr="00DB60B2" w:rsidRDefault="007811F7">
      <w:pPr>
        <w:spacing w:before="11" w:after="0" w:line="280" w:lineRule="exact"/>
        <w:rPr>
          <w:sz w:val="24"/>
          <w:szCs w:val="24"/>
        </w:rPr>
      </w:pPr>
    </w:p>
    <w:p w14:paraId="36339B58" w14:textId="77777777" w:rsidR="007811F7" w:rsidRPr="00DB60B2" w:rsidRDefault="00ED59A4">
      <w:pPr>
        <w:spacing w:after="0" w:line="240" w:lineRule="auto"/>
        <w:ind w:left="46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 xml:space="preserve">2. </w:t>
      </w:r>
      <w:r w:rsidRPr="00DB60B2">
        <w:rPr>
          <w:rFonts w:eastAsia="Tahoma" w:cs="Tahoma"/>
          <w:spacing w:val="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Prepare 12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master mixes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for ligations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(one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for each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barcoded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3’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primer).</w:t>
      </w:r>
    </w:p>
    <w:p w14:paraId="74DB4BFE" w14:textId="77777777" w:rsidR="007811F7" w:rsidRPr="00DB60B2" w:rsidRDefault="00ED59A4">
      <w:pPr>
        <w:spacing w:after="0" w:line="288" w:lineRule="exact"/>
        <w:ind w:left="820"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position w:val="-1"/>
          <w:sz w:val="24"/>
          <w:szCs w:val="24"/>
        </w:rPr>
        <w:t>This</w:t>
      </w:r>
      <w:r w:rsidRPr="00DB60B2">
        <w:rPr>
          <w:rFonts w:eastAsia="Tahoma" w:cs="Tahoma"/>
          <w:spacing w:val="-3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recipe</w:t>
      </w:r>
      <w:r w:rsidRPr="00DB60B2">
        <w:rPr>
          <w:rFonts w:eastAsia="Tahoma" w:cs="Tahoma"/>
          <w:spacing w:val="-2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is</w:t>
      </w:r>
      <w:r w:rsidRPr="00DB60B2">
        <w:rPr>
          <w:rFonts w:eastAsia="Tahoma" w:cs="Tahoma"/>
          <w:spacing w:val="-1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for a</w:t>
      </w:r>
      <w:r w:rsidRPr="00DB60B2">
        <w:rPr>
          <w:rFonts w:eastAsia="Tahoma" w:cs="Tahoma"/>
          <w:spacing w:val="-1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single</w:t>
      </w:r>
      <w:r w:rsidRPr="00DB60B2">
        <w:rPr>
          <w:rFonts w:eastAsia="Tahoma" w:cs="Tahoma"/>
          <w:spacing w:val="-4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reaction,</w:t>
      </w:r>
      <w:r w:rsidRPr="00DB60B2">
        <w:rPr>
          <w:rFonts w:eastAsia="Tahoma" w:cs="Tahoma"/>
          <w:spacing w:val="-5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so</w:t>
      </w:r>
      <w:r w:rsidRPr="00DB60B2">
        <w:rPr>
          <w:rFonts w:eastAsia="Tahoma" w:cs="Tahoma"/>
          <w:spacing w:val="-1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scale</w:t>
      </w:r>
      <w:r w:rsidRPr="00DB60B2">
        <w:rPr>
          <w:rFonts w:eastAsia="Tahoma" w:cs="Tahoma"/>
          <w:spacing w:val="-2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up</w:t>
      </w:r>
      <w:r w:rsidRPr="00DB60B2">
        <w:rPr>
          <w:rFonts w:eastAsia="Tahoma" w:cs="Tahoma"/>
          <w:spacing w:val="-3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as</w:t>
      </w:r>
      <w:r w:rsidRPr="00DB60B2">
        <w:rPr>
          <w:rFonts w:eastAsia="Tahoma" w:cs="Tahoma"/>
          <w:spacing w:val="-1"/>
          <w:position w:val="-1"/>
          <w:sz w:val="24"/>
          <w:szCs w:val="24"/>
        </w:rPr>
        <w:t xml:space="preserve"> </w:t>
      </w:r>
      <w:r w:rsidRPr="00DB60B2">
        <w:rPr>
          <w:rFonts w:eastAsia="Tahoma" w:cs="Tahoma"/>
          <w:position w:val="-1"/>
          <w:sz w:val="24"/>
          <w:szCs w:val="24"/>
        </w:rPr>
        <w:t>needed.</w:t>
      </w:r>
    </w:p>
    <w:p w14:paraId="1BFF44FD" w14:textId="77777777" w:rsidR="007811F7" w:rsidRPr="00DB60B2" w:rsidRDefault="007811F7">
      <w:pPr>
        <w:spacing w:before="11" w:after="0" w:line="280" w:lineRule="exact"/>
        <w:rPr>
          <w:sz w:val="24"/>
          <w:szCs w:val="24"/>
        </w:rPr>
      </w:pP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3641"/>
        <w:gridCol w:w="3629"/>
      </w:tblGrid>
      <w:tr w:rsidR="00FB1FB9" w14:paraId="3259A67D" w14:textId="77777777" w:rsidTr="00FB1FB9"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65F2D" w14:textId="77777777" w:rsidR="00FB1FB9" w:rsidRDefault="00FB1FB9" w:rsidP="00FB1FB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3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DFCD8" w14:textId="77777777" w:rsidR="00FB1FB9" w:rsidRDefault="00FB1FB9" w:rsidP="00FB1FB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Reaction Vol (uL)</w:t>
            </w:r>
          </w:p>
        </w:tc>
      </w:tr>
      <w:tr w:rsidR="00FB1FB9" w14:paraId="53C41871" w14:textId="77777777" w:rsidTr="00FB1FB9">
        <w:tc>
          <w:tcPr>
            <w:tcW w:w="3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4CFD8" w14:textId="77777777" w:rsidR="00FB1FB9" w:rsidRDefault="00FB1FB9" w:rsidP="00FB1FB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NFW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616B" w14:textId="77777777" w:rsidR="00FB1FB9" w:rsidRDefault="00FB1FB9" w:rsidP="00FB1FB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FB1FB9" w14:paraId="1CDFA67D" w14:textId="77777777" w:rsidTr="00FB1FB9">
        <w:tc>
          <w:tcPr>
            <w:tcW w:w="3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A8756" w14:textId="77777777" w:rsidR="00FB1FB9" w:rsidRDefault="00FB1FB9" w:rsidP="00FB1FB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10x T4 ligase buffer w 10 mM ATP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B161" w14:textId="77777777" w:rsidR="00FB1FB9" w:rsidRDefault="00FB1FB9" w:rsidP="00FB1FB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FB1FB9" w14:paraId="126F320A" w14:textId="77777777" w:rsidTr="00FB1FB9">
        <w:tc>
          <w:tcPr>
            <w:tcW w:w="3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D17E" w14:textId="77777777" w:rsidR="00FB1FB9" w:rsidRDefault="00C73B31" w:rsidP="00FB1FB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μM Adapter 1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B9E92" w14:textId="77777777" w:rsidR="00FB1FB9" w:rsidRDefault="00FB1FB9" w:rsidP="00FB1FB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FB1FB9" w14:paraId="75C954F6" w14:textId="77777777" w:rsidTr="00FB1FB9">
        <w:tc>
          <w:tcPr>
            <w:tcW w:w="3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F6BCB" w14:textId="77777777" w:rsidR="00FB1FB9" w:rsidRDefault="00C73B31" w:rsidP="00FB1FB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μM Adapter 2</w:t>
            </w:r>
          </w:p>
          <w:p w14:paraId="6C37337E" w14:textId="77777777" w:rsidR="00C73B31" w:rsidRPr="00C73B31" w:rsidRDefault="00C73B31" w:rsidP="00FB1FB9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*Different for each column*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F666E" w14:textId="77777777" w:rsidR="00FB1FB9" w:rsidRDefault="00FB1FB9" w:rsidP="00FB1FB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FB1FB9" w14:paraId="4A054E75" w14:textId="77777777" w:rsidTr="00FB1FB9">
        <w:tc>
          <w:tcPr>
            <w:tcW w:w="3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D5AC0" w14:textId="77777777" w:rsidR="00FB1FB9" w:rsidRDefault="00FB1FB9" w:rsidP="00FB1FB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 DNA ligase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5B7B" w14:textId="77777777" w:rsidR="00FB1FB9" w:rsidRDefault="00FB1FB9" w:rsidP="00FB1FB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FB1FB9" w14:paraId="5108B8AF" w14:textId="77777777" w:rsidTr="00FB1FB9">
        <w:tc>
          <w:tcPr>
            <w:tcW w:w="3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FB100" w14:textId="77777777" w:rsidR="00FB1FB9" w:rsidRDefault="00FB1FB9" w:rsidP="00FB1FB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62651" w14:textId="77777777" w:rsidR="00FB1FB9" w:rsidRDefault="00FB1FB9" w:rsidP="00FB1FB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</w:t>
            </w:r>
          </w:p>
        </w:tc>
      </w:tr>
    </w:tbl>
    <w:p w14:paraId="56A1E172" w14:textId="77777777" w:rsidR="00FB1FB9" w:rsidRDefault="00FB1FB9" w:rsidP="00D8084A">
      <w:pPr>
        <w:spacing w:before="13" w:after="0" w:line="288" w:lineRule="exact"/>
        <w:ind w:right="3330"/>
        <w:jc w:val="both"/>
        <w:rPr>
          <w:rFonts w:eastAsia="Tahoma" w:cs="Tahoma"/>
          <w:sz w:val="24"/>
          <w:szCs w:val="24"/>
        </w:rPr>
      </w:pPr>
    </w:p>
    <w:p w14:paraId="1B52C462" w14:textId="77777777" w:rsidR="00EE2CE8" w:rsidRDefault="00EE2CE8">
      <w:pPr>
        <w:spacing w:before="3" w:after="0" w:line="280" w:lineRule="exact"/>
        <w:rPr>
          <w:rFonts w:eastAsia="Tahoma" w:cs="Tahoma"/>
          <w:sz w:val="24"/>
          <w:szCs w:val="24"/>
        </w:rPr>
      </w:pPr>
    </w:p>
    <w:p w14:paraId="5144A1A4" w14:textId="77777777" w:rsidR="00EE2CE8" w:rsidRDefault="00EE2CE8">
      <w:pPr>
        <w:spacing w:before="3" w:after="0" w:line="280" w:lineRule="exact"/>
        <w:rPr>
          <w:rFonts w:eastAsia="Tahoma" w:cs="Tahoma"/>
          <w:sz w:val="24"/>
          <w:szCs w:val="24"/>
        </w:rPr>
      </w:pPr>
    </w:p>
    <w:p w14:paraId="50F9F9B4" w14:textId="77777777" w:rsidR="00EE2CE8" w:rsidRDefault="00EE2CE8">
      <w:pPr>
        <w:spacing w:before="3" w:after="0" w:line="280" w:lineRule="exact"/>
        <w:rPr>
          <w:rFonts w:eastAsia="Tahoma" w:cs="Tahoma"/>
          <w:sz w:val="24"/>
          <w:szCs w:val="24"/>
        </w:rPr>
      </w:pPr>
    </w:p>
    <w:p w14:paraId="20ED422A" w14:textId="77777777" w:rsidR="007811F7" w:rsidRDefault="00FB1FB9">
      <w:pPr>
        <w:spacing w:before="3" w:after="0" w:line="280" w:lineRule="exact"/>
        <w:rPr>
          <w:rFonts w:eastAsia="Tahoma" w:cs="Tahoma"/>
          <w:sz w:val="24"/>
          <w:szCs w:val="24"/>
        </w:rPr>
      </w:pPr>
      <w:r>
        <w:rPr>
          <w:rFonts w:eastAsia="Tahoma" w:cs="Tahoma"/>
          <w:sz w:val="24"/>
          <w:szCs w:val="24"/>
        </w:rPr>
        <w:lastRenderedPageBreak/>
        <w:t>First make an initial master mix:</w:t>
      </w:r>
    </w:p>
    <w:p w14:paraId="490FFB95" w14:textId="77777777" w:rsidR="00FB1FB9" w:rsidRDefault="00FB1FB9">
      <w:pPr>
        <w:spacing w:before="3" w:after="0" w:line="280" w:lineRule="exact"/>
        <w:rPr>
          <w:rFonts w:eastAsia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01"/>
        <w:gridCol w:w="2200"/>
        <w:gridCol w:w="2196"/>
      </w:tblGrid>
      <w:tr w:rsidR="00FB1FB9" w14:paraId="46C5397F" w14:textId="77777777" w:rsidTr="00671527"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3510F" w14:textId="77777777" w:rsidR="00FB1FB9" w:rsidRDefault="00FB1FB9" w:rsidP="00FB1FB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95C55" w14:textId="77777777" w:rsidR="00FB1FB9" w:rsidRDefault="00FB1FB9" w:rsidP="00FB1FB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Reaction Vol (uL)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7DEFB" w14:textId="77777777" w:rsidR="00FB1FB9" w:rsidRPr="00FB1FB9" w:rsidRDefault="00FB1FB9" w:rsidP="00FB1FB9">
            <w:pPr>
              <w:jc w:val="center"/>
              <w:rPr>
                <w:rFonts w:ascii="Calibri" w:hAnsi="Calibri"/>
                <w:b/>
                <w:bCs/>
                <w:color w:val="000000"/>
                <w:lang w:val="es-US"/>
              </w:rPr>
            </w:pPr>
            <w:r w:rsidRPr="00FB1FB9">
              <w:rPr>
                <w:rFonts w:ascii="Calibri" w:hAnsi="Calibri"/>
                <w:b/>
                <w:bCs/>
                <w:color w:val="000000"/>
                <w:lang w:val="es-US"/>
              </w:rPr>
              <w:t>Total Volume (uL)</w:t>
            </w:r>
            <w:r w:rsidRPr="00FB1FB9">
              <w:rPr>
                <w:rFonts w:ascii="Calibri" w:hAnsi="Calibri"/>
                <w:b/>
                <w:bCs/>
                <w:color w:val="000000"/>
                <w:lang w:val="es-US"/>
              </w:rPr>
              <w:br/>
            </w:r>
            <w:r w:rsidRPr="00C73B31">
              <w:rPr>
                <w:rFonts w:ascii="Calibri" w:hAnsi="Calibri"/>
                <w:bCs/>
                <w:color w:val="000000"/>
                <w:lang w:val="es-US"/>
              </w:rPr>
              <w:t>8 rxn+10% error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1FC34" w14:textId="77777777" w:rsidR="00FB1FB9" w:rsidRDefault="00FB1FB9" w:rsidP="00FB1FB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 Volume for 12 MM</w:t>
            </w:r>
          </w:p>
        </w:tc>
      </w:tr>
      <w:tr w:rsidR="00671527" w14:paraId="6289FA2D" w14:textId="77777777" w:rsidTr="00671527"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B987A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10x T4 ligase buffer w 10 mM ATP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543E7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AEEFA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EC28A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232.32</w:t>
            </w:r>
          </w:p>
        </w:tc>
      </w:tr>
      <w:tr w:rsidR="00671527" w14:paraId="17457642" w14:textId="77777777" w:rsidTr="00671527"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F8C94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μM Adapter 1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E9C0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43861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8.8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9B9B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116.16</w:t>
            </w:r>
          </w:p>
        </w:tc>
      </w:tr>
      <w:tr w:rsidR="00671527" w14:paraId="125AFB11" w14:textId="77777777" w:rsidTr="00671527"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79A6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T4 DNA ligase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5AD91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092D5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8.8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DB239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116.16</w:t>
            </w:r>
          </w:p>
        </w:tc>
      </w:tr>
      <w:tr w:rsidR="00671527" w14:paraId="21A348F1" w14:textId="77777777" w:rsidTr="00671527"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E8428" w14:textId="77777777" w:rsidR="00671527" w:rsidRDefault="00671527" w:rsidP="0067152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0C93A" w14:textId="77777777" w:rsidR="00671527" w:rsidRDefault="00671527" w:rsidP="0067152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46F9E" w14:textId="77777777" w:rsidR="00671527" w:rsidRDefault="00671527" w:rsidP="0067152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35.2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C70E" w14:textId="77777777" w:rsidR="00671527" w:rsidRDefault="00671527" w:rsidP="0067152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464.64</w:t>
            </w:r>
          </w:p>
        </w:tc>
      </w:tr>
    </w:tbl>
    <w:p w14:paraId="10320BC3" w14:textId="77777777" w:rsidR="00FB1FB9" w:rsidRDefault="00FB1FB9">
      <w:pPr>
        <w:spacing w:before="3" w:after="0" w:line="280" w:lineRule="exact"/>
        <w:rPr>
          <w:sz w:val="24"/>
          <w:szCs w:val="24"/>
        </w:rPr>
      </w:pPr>
    </w:p>
    <w:p w14:paraId="6AF9F2E2" w14:textId="77777777" w:rsidR="004C3E62" w:rsidRDefault="004C3E62">
      <w:pPr>
        <w:spacing w:before="3" w:after="0" w:line="280" w:lineRule="exact"/>
        <w:rPr>
          <w:sz w:val="24"/>
          <w:szCs w:val="24"/>
        </w:rPr>
      </w:pPr>
      <w:r>
        <w:rPr>
          <w:sz w:val="24"/>
          <w:szCs w:val="24"/>
        </w:rPr>
        <w:t>Into 12 separate 0.6 mL tubes add:</w:t>
      </w:r>
    </w:p>
    <w:p w14:paraId="11E7A70A" w14:textId="77777777" w:rsidR="004C3E62" w:rsidRDefault="004C3E62">
      <w:pPr>
        <w:spacing w:before="3" w:after="0" w:line="280" w:lineRule="exact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5"/>
        <w:gridCol w:w="3084"/>
      </w:tblGrid>
      <w:tr w:rsidR="004C3E62" w:rsidRPr="00D8084A" w14:paraId="3A666523" w14:textId="77777777" w:rsidTr="004C3E62">
        <w:trPr>
          <w:jc w:val="center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FE380" w14:textId="77777777" w:rsidR="004C3E62" w:rsidRPr="004C3E62" w:rsidRDefault="004C3E62" w:rsidP="004C3E62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4C3E62">
              <w:rPr>
                <w:rFonts w:ascii="Calibri" w:hAnsi="Calibri"/>
                <w:b/>
                <w:color w:val="000000"/>
              </w:rPr>
              <w:t>Component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7A088" w14:textId="77777777" w:rsidR="004C3E62" w:rsidRPr="004C3E62" w:rsidRDefault="004C3E62" w:rsidP="004C3E62">
            <w:pPr>
              <w:jc w:val="center"/>
              <w:rPr>
                <w:rFonts w:ascii="Calibri" w:hAnsi="Calibri"/>
                <w:b/>
                <w:bCs/>
                <w:color w:val="000000"/>
                <w:lang w:val="es-US"/>
              </w:rPr>
            </w:pPr>
            <w:r w:rsidRPr="004C3E62">
              <w:rPr>
                <w:rFonts w:ascii="Calibri" w:hAnsi="Calibri"/>
                <w:b/>
                <w:bCs/>
                <w:color w:val="000000"/>
                <w:lang w:val="es-US"/>
              </w:rPr>
              <w:t>Total Volume (uL)</w:t>
            </w:r>
            <w:r w:rsidRPr="004C3E62">
              <w:rPr>
                <w:rFonts w:ascii="Calibri" w:hAnsi="Calibri"/>
                <w:b/>
                <w:bCs/>
                <w:color w:val="000000"/>
                <w:lang w:val="es-US"/>
              </w:rPr>
              <w:br/>
            </w:r>
            <w:r w:rsidRPr="00C73B31">
              <w:rPr>
                <w:rFonts w:ascii="Calibri" w:hAnsi="Calibri"/>
                <w:bCs/>
                <w:color w:val="000000"/>
                <w:lang w:val="es-US"/>
              </w:rPr>
              <w:t>8 rxn+10% error</w:t>
            </w:r>
          </w:p>
        </w:tc>
      </w:tr>
      <w:tr w:rsidR="004C3E62" w14:paraId="4DBC9698" w14:textId="77777777" w:rsidTr="004C3E62">
        <w:trPr>
          <w:jc w:val="center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2C07E" w14:textId="77777777" w:rsidR="004C3E62" w:rsidRDefault="004C3E62" w:rsidP="004C3E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Initial Master Mix</w:t>
            </w:r>
          </w:p>
        </w:tc>
        <w:tc>
          <w:tcPr>
            <w:tcW w:w="3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F4DE7" w14:textId="77777777" w:rsidR="004C3E62" w:rsidRDefault="004C3E62" w:rsidP="004C3E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35.2</w:t>
            </w:r>
          </w:p>
        </w:tc>
      </w:tr>
      <w:tr w:rsidR="004C3E62" w14:paraId="25134480" w14:textId="77777777" w:rsidTr="004C3E62">
        <w:trPr>
          <w:jc w:val="center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32D6" w14:textId="77777777" w:rsidR="004C3E62" w:rsidRDefault="00C73B31" w:rsidP="004C3E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μM Adapter 2</w:t>
            </w:r>
          </w:p>
          <w:p w14:paraId="71AD31FA" w14:textId="77777777" w:rsidR="00C73B31" w:rsidRPr="00C73B31" w:rsidRDefault="00C73B31" w:rsidP="004C3E62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*Different for each column*</w:t>
            </w:r>
          </w:p>
        </w:tc>
        <w:tc>
          <w:tcPr>
            <w:tcW w:w="3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35CA" w14:textId="77777777" w:rsidR="004C3E62" w:rsidRDefault="004C3E62" w:rsidP="004C3E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8.8</w:t>
            </w:r>
          </w:p>
        </w:tc>
      </w:tr>
      <w:tr w:rsidR="004C3E62" w14:paraId="6969B9C3" w14:textId="77777777" w:rsidTr="004C3E62">
        <w:trPr>
          <w:jc w:val="center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7AC3A" w14:textId="77777777" w:rsidR="004C3E62" w:rsidRDefault="004C3E62" w:rsidP="004C3E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NFW</w:t>
            </w:r>
          </w:p>
        </w:tc>
        <w:tc>
          <w:tcPr>
            <w:tcW w:w="3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2315" w14:textId="77777777" w:rsidR="004C3E62" w:rsidRDefault="004C3E62" w:rsidP="004C3E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</w:t>
            </w:r>
          </w:p>
        </w:tc>
      </w:tr>
      <w:tr w:rsidR="004C3E62" w14:paraId="11D154DE" w14:textId="77777777" w:rsidTr="004C3E62">
        <w:trPr>
          <w:jc w:val="center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6594" w14:textId="77777777" w:rsidR="004C3E62" w:rsidRPr="004C3E62" w:rsidRDefault="004C3E62" w:rsidP="004C3E62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Total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D9C49" w14:textId="77777777" w:rsidR="004C3E62" w:rsidRPr="004C3E62" w:rsidRDefault="004C3E62" w:rsidP="004C3E62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4C3E62">
              <w:rPr>
                <w:rFonts w:ascii="Calibri" w:hAnsi="Calibri"/>
                <w:b/>
                <w:color w:val="000000"/>
              </w:rPr>
              <w:t>176</w:t>
            </w:r>
          </w:p>
        </w:tc>
      </w:tr>
    </w:tbl>
    <w:p w14:paraId="26B192E7" w14:textId="77777777" w:rsidR="004C3E62" w:rsidRPr="00DB60B2" w:rsidRDefault="004C3E62">
      <w:pPr>
        <w:spacing w:before="3" w:after="0" w:line="280" w:lineRule="exact"/>
        <w:rPr>
          <w:sz w:val="24"/>
          <w:szCs w:val="24"/>
        </w:rPr>
      </w:pPr>
    </w:p>
    <w:p w14:paraId="055D81FC" w14:textId="77777777" w:rsidR="0074048A" w:rsidRPr="00DB60B2" w:rsidRDefault="00ED59A4" w:rsidP="0074048A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eastAsia="Tahoma" w:cs="Tahoma"/>
          <w:spacing w:val="-7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Combine</w:t>
      </w:r>
      <w:r w:rsidRPr="00DB60B2">
        <w:rPr>
          <w:rFonts w:eastAsia="Tahoma" w:cs="Tahoma"/>
          <w:spacing w:val="-9"/>
          <w:sz w:val="24"/>
          <w:szCs w:val="24"/>
        </w:rPr>
        <w:t xml:space="preserve"> </w:t>
      </w:r>
      <w:r w:rsidRPr="004C3E62">
        <w:rPr>
          <w:rFonts w:eastAsia="Tahoma" w:cs="Tahoma"/>
          <w:b/>
          <w:sz w:val="24"/>
          <w:szCs w:val="24"/>
        </w:rPr>
        <w:t>20</w:t>
      </w:r>
      <w:r w:rsidRPr="004C3E62">
        <w:rPr>
          <w:rFonts w:eastAsia="Tahoma" w:cs="Tahoma"/>
          <w:b/>
          <w:spacing w:val="-3"/>
          <w:sz w:val="24"/>
          <w:szCs w:val="24"/>
        </w:rPr>
        <w:t xml:space="preserve"> </w:t>
      </w:r>
      <w:r w:rsidRPr="004C3E62">
        <w:rPr>
          <w:rFonts w:eastAsia="Tahoma" w:cs="Tahoma"/>
          <w:b/>
          <w:sz w:val="24"/>
          <w:szCs w:val="24"/>
        </w:rPr>
        <w:t>µl</w:t>
      </w:r>
      <w:r w:rsidRPr="004C3E62">
        <w:rPr>
          <w:rFonts w:eastAsia="Tahoma" w:cs="Tahoma"/>
          <w:b/>
          <w:spacing w:val="-2"/>
          <w:sz w:val="24"/>
          <w:szCs w:val="24"/>
        </w:rPr>
        <w:t xml:space="preserve"> </w:t>
      </w:r>
      <w:r w:rsidRPr="004C3E62">
        <w:rPr>
          <w:rFonts w:eastAsia="Tahoma" w:cs="Tahoma"/>
          <w:b/>
          <w:sz w:val="24"/>
          <w:szCs w:val="24"/>
        </w:rPr>
        <w:t>master mix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with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digested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DNA</w:t>
      </w:r>
      <w:r w:rsidRPr="00DB60B2">
        <w:rPr>
          <w:rFonts w:eastAsia="Tahoma" w:cs="Tahoma"/>
          <w:spacing w:val="-1"/>
          <w:sz w:val="24"/>
          <w:szCs w:val="24"/>
        </w:rPr>
        <w:t xml:space="preserve"> (</w:t>
      </w:r>
      <w:r w:rsidRPr="00DB60B2">
        <w:rPr>
          <w:rFonts w:eastAsia="Tahoma" w:cs="Tahoma"/>
          <w:sz w:val="24"/>
          <w:szCs w:val="24"/>
        </w:rPr>
        <w:t>~25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µl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total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volume).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</w:p>
    <w:p w14:paraId="6F5060C2" w14:textId="77777777" w:rsidR="007811F7" w:rsidRPr="00DB60B2" w:rsidRDefault="0074048A" w:rsidP="0074048A">
      <w:pPr>
        <w:pStyle w:val="ListParagraph"/>
        <w:numPr>
          <w:ilvl w:val="0"/>
          <w:numId w:val="5"/>
        </w:numPr>
        <w:spacing w:after="0" w:line="240" w:lineRule="auto"/>
        <w:ind w:right="-20"/>
        <w:rPr>
          <w:rFonts w:eastAsia="Tahoma" w:cs="Tahoma"/>
          <w:spacing w:val="-7"/>
          <w:sz w:val="24"/>
          <w:szCs w:val="24"/>
        </w:rPr>
      </w:pPr>
      <w:r w:rsidRPr="00DB60B2">
        <w:rPr>
          <w:rFonts w:eastAsia="Tahoma" w:cs="Tahoma"/>
          <w:spacing w:val="-7"/>
          <w:sz w:val="24"/>
          <w:szCs w:val="24"/>
        </w:rPr>
        <w:t xml:space="preserve">Note: </w:t>
      </w:r>
      <w:r w:rsidR="00ED59A4" w:rsidRPr="00DB60B2">
        <w:rPr>
          <w:rFonts w:eastAsia="Tahoma" w:cs="Tahoma"/>
          <w:sz w:val="24"/>
          <w:szCs w:val="24"/>
        </w:rPr>
        <w:t>For</w:t>
      </w:r>
      <w:r w:rsidRPr="00DB60B2">
        <w:rPr>
          <w:rFonts w:eastAsia="Tahoma" w:cs="Tahoma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96</w:t>
      </w:r>
      <w:r w:rsidR="00ED59A4" w:rsidRPr="00DB60B2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well</w:t>
      </w:r>
      <w:r w:rsidR="00ED59A4" w:rsidRPr="00DB60B2">
        <w:rPr>
          <w:rFonts w:eastAsia="Tahoma" w:cs="Tahoma"/>
          <w:spacing w:val="-1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plate</w:t>
      </w:r>
      <w:r w:rsidR="00ED59A4" w:rsidRPr="00DB60B2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format</w:t>
      </w:r>
      <w:r w:rsidR="00ED59A4" w:rsidRPr="00DB60B2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we find</w:t>
      </w:r>
      <w:r w:rsidR="00ED59A4" w:rsidRPr="00DB60B2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it</w:t>
      </w:r>
      <w:r w:rsidR="00ED59A4" w:rsidRPr="00DB60B2">
        <w:rPr>
          <w:rFonts w:eastAsia="Tahoma" w:cs="Tahoma"/>
          <w:spacing w:val="-1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useful</w:t>
      </w:r>
      <w:r w:rsidR="00ED59A4" w:rsidRPr="00DB60B2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to</w:t>
      </w:r>
      <w:r w:rsidR="00ED59A4" w:rsidRPr="00DB60B2">
        <w:rPr>
          <w:rFonts w:eastAsia="Tahoma" w:cs="Tahoma"/>
          <w:spacing w:val="-1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prepare</w:t>
      </w:r>
      <w:r w:rsidR="00ED59A4" w:rsidRPr="00DB60B2">
        <w:rPr>
          <w:rFonts w:eastAsia="Tahoma" w:cs="Tahoma"/>
          <w:spacing w:val="-4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12</w:t>
      </w:r>
      <w:r w:rsidR="00ED59A4" w:rsidRPr="00DB60B2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master</w:t>
      </w:r>
      <w:r w:rsidR="00ED59A4" w:rsidRPr="00DB60B2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mixes,</w:t>
      </w:r>
      <w:r w:rsidR="00ED59A4" w:rsidRPr="00DB60B2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each with</w:t>
      </w:r>
      <w:r w:rsidR="00ED59A4" w:rsidRPr="00DB60B2">
        <w:rPr>
          <w:rFonts w:eastAsia="Tahoma" w:cs="Tahoma"/>
          <w:spacing w:val="-2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individual</w:t>
      </w:r>
      <w:r w:rsidR="00ED59A4" w:rsidRPr="00DB60B2">
        <w:rPr>
          <w:rFonts w:eastAsia="Tahoma" w:cs="Tahoma"/>
          <w:spacing w:val="-10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Adapter</w:t>
      </w:r>
      <w:r w:rsidR="00ED59A4" w:rsidRPr="00DB60B2">
        <w:rPr>
          <w:rFonts w:eastAsia="Tahoma" w:cs="Tahoma"/>
          <w:spacing w:val="-5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2(BC),</w:t>
      </w:r>
      <w:r w:rsidR="00ED59A4" w:rsidRPr="00DB60B2">
        <w:rPr>
          <w:rFonts w:eastAsia="Tahoma" w:cs="Tahoma"/>
          <w:spacing w:val="-5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and</w:t>
      </w:r>
      <w:r w:rsidR="00ED59A4" w:rsidRPr="00DB60B2">
        <w:rPr>
          <w:rFonts w:eastAsia="Tahoma" w:cs="Tahoma"/>
          <w:spacing w:val="-4"/>
          <w:sz w:val="24"/>
          <w:szCs w:val="24"/>
        </w:rPr>
        <w:t xml:space="preserve"> </w:t>
      </w:r>
      <w:r w:rsidR="00ED59A4" w:rsidRPr="00DB60B2">
        <w:rPr>
          <w:rFonts w:eastAsia="Tahoma" w:cs="Tahoma"/>
          <w:b/>
          <w:sz w:val="24"/>
          <w:szCs w:val="24"/>
        </w:rPr>
        <w:t>distribute</w:t>
      </w:r>
      <w:r w:rsidR="00ED59A4" w:rsidRPr="00DB60B2">
        <w:rPr>
          <w:rFonts w:eastAsia="Tahoma" w:cs="Tahoma"/>
          <w:b/>
          <w:spacing w:val="-7"/>
          <w:sz w:val="24"/>
          <w:szCs w:val="24"/>
        </w:rPr>
        <w:t xml:space="preserve"> </w:t>
      </w:r>
      <w:r w:rsidR="00ED59A4" w:rsidRPr="00DB60B2">
        <w:rPr>
          <w:rFonts w:eastAsia="Tahoma" w:cs="Tahoma"/>
          <w:b/>
          <w:sz w:val="24"/>
          <w:szCs w:val="24"/>
        </w:rPr>
        <w:t>it</w:t>
      </w:r>
      <w:r w:rsidR="00ED59A4" w:rsidRPr="00DB60B2">
        <w:rPr>
          <w:rFonts w:eastAsia="Tahoma" w:cs="Tahoma"/>
          <w:b/>
          <w:spacing w:val="-1"/>
          <w:sz w:val="24"/>
          <w:szCs w:val="24"/>
        </w:rPr>
        <w:t xml:space="preserve"> </w:t>
      </w:r>
      <w:r w:rsidR="00ED59A4" w:rsidRPr="00DB60B2">
        <w:rPr>
          <w:rFonts w:eastAsia="Tahoma" w:cs="Tahoma"/>
          <w:b/>
          <w:sz w:val="24"/>
          <w:szCs w:val="24"/>
        </w:rPr>
        <w:t>with</w:t>
      </w:r>
      <w:r w:rsidR="00ED59A4" w:rsidRPr="00DB60B2">
        <w:rPr>
          <w:rFonts w:eastAsia="Tahoma" w:cs="Tahoma"/>
          <w:b/>
          <w:spacing w:val="-3"/>
          <w:sz w:val="24"/>
          <w:szCs w:val="24"/>
        </w:rPr>
        <w:t xml:space="preserve"> </w:t>
      </w:r>
      <w:r w:rsidR="00ED59A4" w:rsidRPr="00DB60B2">
        <w:rPr>
          <w:rFonts w:eastAsia="Tahoma" w:cs="Tahoma"/>
          <w:b/>
          <w:sz w:val="24"/>
          <w:szCs w:val="24"/>
        </w:rPr>
        <w:t>8-channel</w:t>
      </w:r>
      <w:r w:rsidR="00ED59A4" w:rsidRPr="00DB60B2">
        <w:rPr>
          <w:rFonts w:eastAsia="Tahoma" w:cs="Tahoma"/>
          <w:b/>
          <w:spacing w:val="-7"/>
          <w:sz w:val="24"/>
          <w:szCs w:val="24"/>
        </w:rPr>
        <w:t xml:space="preserve"> </w:t>
      </w:r>
      <w:r w:rsidR="00ED59A4" w:rsidRPr="00DB60B2">
        <w:rPr>
          <w:rFonts w:eastAsia="Tahoma" w:cs="Tahoma"/>
          <w:b/>
          <w:sz w:val="24"/>
          <w:szCs w:val="24"/>
        </w:rPr>
        <w:t>pipette</w:t>
      </w:r>
      <w:r w:rsidR="00ED59A4" w:rsidRPr="00DB60B2">
        <w:rPr>
          <w:rFonts w:eastAsia="Tahoma" w:cs="Tahoma"/>
          <w:sz w:val="24"/>
          <w:szCs w:val="24"/>
        </w:rPr>
        <w:t>.</w:t>
      </w:r>
      <w:r w:rsidRPr="00DB60B2">
        <w:rPr>
          <w:rFonts w:eastAsia="Tahoma" w:cs="Tahoma"/>
          <w:sz w:val="24"/>
          <w:szCs w:val="24"/>
        </w:rPr>
        <w:t xml:space="preserve"> </w:t>
      </w:r>
      <w:r w:rsidR="00ED59A4" w:rsidRPr="00DB60B2">
        <w:rPr>
          <w:rFonts w:eastAsia="Tahoma" w:cs="Tahoma"/>
          <w:b/>
          <w:position w:val="-1"/>
          <w:sz w:val="24"/>
          <w:szCs w:val="24"/>
        </w:rPr>
        <w:t>Keep</w:t>
      </w:r>
      <w:r w:rsidR="00ED59A4" w:rsidRPr="00DB60B2">
        <w:rPr>
          <w:rFonts w:eastAsia="Tahoma" w:cs="Tahoma"/>
          <w:b/>
          <w:spacing w:val="-3"/>
          <w:position w:val="-1"/>
          <w:sz w:val="24"/>
          <w:szCs w:val="24"/>
        </w:rPr>
        <w:t xml:space="preserve"> </w:t>
      </w:r>
      <w:r w:rsidR="00ED59A4" w:rsidRPr="00DB60B2">
        <w:rPr>
          <w:rFonts w:eastAsia="Tahoma" w:cs="Tahoma"/>
          <w:b/>
          <w:position w:val="-1"/>
          <w:sz w:val="24"/>
          <w:szCs w:val="24"/>
        </w:rPr>
        <w:t>on</w:t>
      </w:r>
      <w:r w:rsidR="00ED59A4" w:rsidRPr="00DB60B2">
        <w:rPr>
          <w:rFonts w:eastAsia="Tahoma" w:cs="Tahoma"/>
          <w:b/>
          <w:spacing w:val="-3"/>
          <w:position w:val="-1"/>
          <w:sz w:val="24"/>
          <w:szCs w:val="24"/>
        </w:rPr>
        <w:t xml:space="preserve"> </w:t>
      </w:r>
      <w:r w:rsidR="00ED59A4" w:rsidRPr="00DB60B2">
        <w:rPr>
          <w:rFonts w:eastAsia="Tahoma" w:cs="Tahoma"/>
          <w:b/>
          <w:position w:val="-1"/>
          <w:sz w:val="24"/>
          <w:szCs w:val="24"/>
        </w:rPr>
        <w:t>ice</w:t>
      </w:r>
      <w:r w:rsidR="00ED59A4" w:rsidRPr="00DB60B2">
        <w:rPr>
          <w:rFonts w:eastAsia="Tahoma" w:cs="Tahoma"/>
          <w:b/>
          <w:spacing w:val="-1"/>
          <w:position w:val="-1"/>
          <w:sz w:val="24"/>
          <w:szCs w:val="24"/>
        </w:rPr>
        <w:t xml:space="preserve"> </w:t>
      </w:r>
      <w:r w:rsidR="00ED59A4" w:rsidRPr="00DB60B2">
        <w:rPr>
          <w:rFonts w:eastAsia="Tahoma" w:cs="Tahoma"/>
          <w:b/>
          <w:position w:val="-1"/>
          <w:sz w:val="24"/>
          <w:szCs w:val="24"/>
        </w:rPr>
        <w:t>while</w:t>
      </w:r>
      <w:r w:rsidR="00ED59A4" w:rsidRPr="00DB60B2">
        <w:rPr>
          <w:rFonts w:eastAsia="Tahoma" w:cs="Tahoma"/>
          <w:b/>
          <w:spacing w:val="-2"/>
          <w:position w:val="-1"/>
          <w:sz w:val="24"/>
          <w:szCs w:val="24"/>
        </w:rPr>
        <w:t xml:space="preserve"> </w:t>
      </w:r>
      <w:r w:rsidR="00ED59A4" w:rsidRPr="00DB60B2">
        <w:rPr>
          <w:rFonts w:eastAsia="Tahoma" w:cs="Tahoma"/>
          <w:b/>
          <w:position w:val="-1"/>
          <w:sz w:val="24"/>
          <w:szCs w:val="24"/>
        </w:rPr>
        <w:t>mixing</w:t>
      </w:r>
      <w:r w:rsidR="00ED59A4" w:rsidRPr="00DB60B2">
        <w:rPr>
          <w:rFonts w:eastAsia="Tahoma" w:cs="Tahoma"/>
          <w:position w:val="-1"/>
          <w:sz w:val="24"/>
          <w:szCs w:val="24"/>
        </w:rPr>
        <w:t>.</w:t>
      </w:r>
    </w:p>
    <w:p w14:paraId="799CE5DD" w14:textId="77777777" w:rsidR="007811F7" w:rsidRPr="00DB60B2" w:rsidRDefault="007811F7">
      <w:pPr>
        <w:spacing w:before="1" w:after="0" w:line="100" w:lineRule="exact"/>
        <w:rPr>
          <w:sz w:val="24"/>
          <w:szCs w:val="24"/>
        </w:rPr>
      </w:pPr>
    </w:p>
    <w:p w14:paraId="132B4500" w14:textId="77777777" w:rsidR="007811F7" w:rsidRPr="00DB60B2" w:rsidRDefault="007811F7">
      <w:pPr>
        <w:spacing w:after="0" w:line="200" w:lineRule="exact"/>
        <w:rPr>
          <w:sz w:val="24"/>
          <w:szCs w:val="24"/>
        </w:rPr>
      </w:pPr>
    </w:p>
    <w:p w14:paraId="7E02D242" w14:textId="77777777" w:rsidR="007811F7" w:rsidRPr="00DB60B2" w:rsidRDefault="00ED59A4" w:rsidP="0074048A">
      <w:pPr>
        <w:pStyle w:val="ListParagraph"/>
        <w:numPr>
          <w:ilvl w:val="0"/>
          <w:numId w:val="6"/>
        </w:numPr>
        <w:spacing w:after="0" w:line="288" w:lineRule="exact"/>
        <w:ind w:right="275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Incubate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at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4C3E62">
        <w:rPr>
          <w:rFonts w:eastAsia="Tahoma" w:cs="Tahoma"/>
          <w:b/>
          <w:sz w:val="24"/>
          <w:szCs w:val="24"/>
        </w:rPr>
        <w:t>16°C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="004C3E62">
        <w:rPr>
          <w:rFonts w:eastAsia="Tahoma" w:cs="Tahoma"/>
          <w:sz w:val="24"/>
          <w:szCs w:val="24"/>
        </w:rPr>
        <w:t xml:space="preserve">for </w:t>
      </w:r>
      <w:r w:rsidRPr="004C3E62">
        <w:rPr>
          <w:rFonts w:eastAsia="Tahoma" w:cs="Tahoma"/>
          <w:sz w:val="24"/>
          <w:szCs w:val="24"/>
        </w:rPr>
        <w:t>BcgI</w:t>
      </w:r>
      <w:r w:rsidR="004C3E62">
        <w:rPr>
          <w:rFonts w:eastAsia="Tahoma" w:cs="Tahoma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for at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least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2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hours and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up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overnight.</w:t>
      </w:r>
    </w:p>
    <w:p w14:paraId="4D493632" w14:textId="77777777" w:rsidR="007811F7" w:rsidRPr="00DB60B2" w:rsidRDefault="007811F7">
      <w:pPr>
        <w:spacing w:before="13" w:after="0" w:line="280" w:lineRule="exact"/>
        <w:rPr>
          <w:sz w:val="24"/>
          <w:szCs w:val="24"/>
        </w:rPr>
      </w:pPr>
    </w:p>
    <w:p w14:paraId="0CB0FEB3" w14:textId="77777777" w:rsidR="007811F7" w:rsidRPr="00C73B31" w:rsidRDefault="0074048A" w:rsidP="00C73B31">
      <w:pPr>
        <w:pStyle w:val="ListParagraph"/>
        <w:numPr>
          <w:ilvl w:val="0"/>
          <w:numId w:val="6"/>
        </w:numPr>
        <w:spacing w:after="0" w:line="288" w:lineRule="exact"/>
        <w:ind w:right="969"/>
        <w:rPr>
          <w:rFonts w:eastAsia="Tahoma" w:cs="Tahoma"/>
          <w:sz w:val="24"/>
          <w:szCs w:val="24"/>
        </w:rPr>
        <w:sectPr w:rsidR="007811F7" w:rsidRPr="00C73B31">
          <w:pgSz w:w="12240" w:h="15840"/>
          <w:pgMar w:top="1380" w:right="1720" w:bottom="280" w:left="1700" w:header="720" w:footer="720" w:gutter="0"/>
          <w:cols w:space="720"/>
        </w:sectPr>
      </w:pPr>
      <w:r w:rsidRPr="00DB60B2">
        <w:rPr>
          <w:rFonts w:eastAsia="Tahoma" w:cs="Tahoma"/>
          <w:sz w:val="24"/>
          <w:szCs w:val="24"/>
        </w:rPr>
        <w:t>H</w:t>
      </w:r>
      <w:r w:rsidR="00ED59A4" w:rsidRPr="00DB60B2">
        <w:rPr>
          <w:rFonts w:eastAsia="Tahoma" w:cs="Tahoma"/>
          <w:sz w:val="24"/>
          <w:szCs w:val="24"/>
        </w:rPr>
        <w:t>eat</w:t>
      </w:r>
      <w:r w:rsidR="00ED59A4" w:rsidRPr="00DB60B2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 xml:space="preserve">at </w:t>
      </w:r>
      <w:r w:rsidR="00ED59A4" w:rsidRPr="004C3E62">
        <w:rPr>
          <w:rFonts w:eastAsia="Tahoma" w:cs="Tahoma"/>
          <w:sz w:val="24"/>
          <w:szCs w:val="24"/>
        </w:rPr>
        <w:t>65</w:t>
      </w:r>
      <w:r w:rsidR="00ED59A4" w:rsidRPr="004C3E62">
        <w:rPr>
          <w:rFonts w:eastAsia="Tahoma" w:cs="Tahoma"/>
          <w:spacing w:val="1"/>
          <w:position w:val="11"/>
          <w:sz w:val="24"/>
          <w:szCs w:val="24"/>
        </w:rPr>
        <w:t>o</w:t>
      </w:r>
      <w:r w:rsidR="00ED59A4" w:rsidRPr="004C3E62">
        <w:rPr>
          <w:rFonts w:eastAsia="Tahoma" w:cs="Tahoma"/>
          <w:sz w:val="24"/>
          <w:szCs w:val="24"/>
        </w:rPr>
        <w:t>C</w:t>
      </w:r>
      <w:r w:rsidR="00ED59A4" w:rsidRPr="004C3E62">
        <w:rPr>
          <w:rFonts w:eastAsia="Tahoma" w:cs="Tahoma"/>
          <w:spacing w:val="-6"/>
          <w:sz w:val="24"/>
          <w:szCs w:val="24"/>
        </w:rPr>
        <w:t xml:space="preserve"> </w:t>
      </w:r>
      <w:r w:rsidR="00ED59A4" w:rsidRPr="004C3E62">
        <w:rPr>
          <w:rFonts w:eastAsia="Tahoma" w:cs="Tahoma"/>
          <w:sz w:val="24"/>
          <w:szCs w:val="24"/>
        </w:rPr>
        <w:t xml:space="preserve">for </w:t>
      </w:r>
      <w:r w:rsidR="00ED59A4" w:rsidRPr="004C3E62">
        <w:rPr>
          <w:rFonts w:eastAsia="Tahoma" w:cs="Tahoma"/>
          <w:sz w:val="24"/>
          <w:szCs w:val="24"/>
          <w:u w:val="single" w:color="000000"/>
        </w:rPr>
        <w:t>at</w:t>
      </w:r>
      <w:r w:rsidR="00ED59A4" w:rsidRPr="004C3E62">
        <w:rPr>
          <w:rFonts w:eastAsia="Times New Roman" w:cs="Times New Roman"/>
          <w:spacing w:val="15"/>
          <w:sz w:val="24"/>
          <w:szCs w:val="24"/>
          <w:u w:val="single" w:color="000000"/>
        </w:rPr>
        <w:t xml:space="preserve"> </w:t>
      </w:r>
      <w:r w:rsidR="00ED59A4" w:rsidRPr="004C3E62">
        <w:rPr>
          <w:rFonts w:eastAsia="Tahoma" w:cs="Tahoma"/>
          <w:sz w:val="24"/>
          <w:szCs w:val="24"/>
          <w:u w:val="single" w:color="000000"/>
        </w:rPr>
        <w:t>least</w:t>
      </w:r>
      <w:r w:rsidR="00ED59A4" w:rsidRPr="004C3E62">
        <w:rPr>
          <w:rFonts w:eastAsia="Tahoma" w:cs="Tahoma"/>
          <w:spacing w:val="-2"/>
          <w:sz w:val="24"/>
          <w:szCs w:val="24"/>
        </w:rPr>
        <w:t xml:space="preserve"> </w:t>
      </w:r>
      <w:r w:rsidR="00ED59A4" w:rsidRPr="004C3E62">
        <w:rPr>
          <w:rFonts w:eastAsia="Tahoma" w:cs="Tahoma"/>
          <w:sz w:val="24"/>
          <w:szCs w:val="24"/>
        </w:rPr>
        <w:t>20</w:t>
      </w:r>
      <w:r w:rsidR="00ED59A4" w:rsidRPr="004C3E62">
        <w:rPr>
          <w:rFonts w:eastAsia="Tahoma" w:cs="Tahoma"/>
          <w:spacing w:val="-3"/>
          <w:sz w:val="24"/>
          <w:szCs w:val="24"/>
        </w:rPr>
        <w:t xml:space="preserve"> </w:t>
      </w:r>
      <w:r w:rsidR="00ED59A4" w:rsidRPr="004C3E62">
        <w:rPr>
          <w:rFonts w:eastAsia="Tahoma" w:cs="Tahoma"/>
          <w:sz w:val="24"/>
          <w:szCs w:val="24"/>
        </w:rPr>
        <w:t>min</w:t>
      </w:r>
      <w:r w:rsidR="00ED59A4" w:rsidRPr="00DB60B2">
        <w:rPr>
          <w:rFonts w:eastAsia="Tahoma" w:cs="Tahoma"/>
          <w:spacing w:val="-4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to</w:t>
      </w:r>
      <w:r w:rsidR="00ED59A4" w:rsidRPr="00DB60B2">
        <w:rPr>
          <w:rFonts w:eastAsia="Tahoma" w:cs="Tahoma"/>
          <w:spacing w:val="-1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inactivate</w:t>
      </w:r>
      <w:r w:rsidR="00ED59A4" w:rsidRPr="00DB60B2">
        <w:rPr>
          <w:rFonts w:eastAsia="Tahoma" w:cs="Tahoma"/>
          <w:spacing w:val="-6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the</w:t>
      </w:r>
      <w:r w:rsidR="00ED59A4" w:rsidRPr="00DB60B2">
        <w:rPr>
          <w:rFonts w:eastAsia="Tahoma" w:cs="Tahoma"/>
          <w:spacing w:val="-1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ligase</w:t>
      </w:r>
      <w:r w:rsidR="00ED59A4" w:rsidRPr="00DB60B2">
        <w:rPr>
          <w:rFonts w:eastAsia="Tahoma" w:cs="Tahoma"/>
          <w:spacing w:val="-4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(in</w:t>
      </w:r>
      <w:r w:rsidR="00ED59A4" w:rsidRPr="00DB60B2">
        <w:rPr>
          <w:rFonts w:eastAsia="Tahoma" w:cs="Tahoma"/>
          <w:spacing w:val="-3"/>
          <w:sz w:val="24"/>
          <w:szCs w:val="24"/>
        </w:rPr>
        <w:t xml:space="preserve"> </w:t>
      </w:r>
      <w:r w:rsidR="00C73B31">
        <w:rPr>
          <w:rFonts w:eastAsia="Tahoma" w:cs="Tahoma"/>
          <w:sz w:val="24"/>
          <w:szCs w:val="24"/>
        </w:rPr>
        <w:t xml:space="preserve">a </w:t>
      </w:r>
      <w:r w:rsidR="00ED59A4" w:rsidRPr="00DB60B2">
        <w:rPr>
          <w:rFonts w:eastAsia="Tahoma" w:cs="Tahoma"/>
          <w:sz w:val="24"/>
          <w:szCs w:val="24"/>
        </w:rPr>
        <w:t>thermocycler</w:t>
      </w:r>
      <w:r w:rsidR="00ED59A4" w:rsidRPr="00DB60B2">
        <w:rPr>
          <w:rFonts w:eastAsia="Tahoma" w:cs="Tahoma"/>
          <w:spacing w:val="-4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with</w:t>
      </w:r>
      <w:r w:rsidR="00ED59A4" w:rsidRPr="00DB60B2">
        <w:rPr>
          <w:rFonts w:eastAsia="Tahoma" w:cs="Tahoma"/>
          <w:spacing w:val="-2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heated</w:t>
      </w:r>
      <w:r w:rsidR="00ED59A4" w:rsidRPr="00DB60B2">
        <w:rPr>
          <w:rFonts w:eastAsia="Tahoma" w:cs="Tahoma"/>
          <w:spacing w:val="-4"/>
          <w:sz w:val="24"/>
          <w:szCs w:val="24"/>
        </w:rPr>
        <w:t xml:space="preserve"> </w:t>
      </w:r>
      <w:r w:rsidR="00ED59A4" w:rsidRPr="00DB60B2">
        <w:rPr>
          <w:rFonts w:eastAsia="Tahoma" w:cs="Tahoma"/>
          <w:sz w:val="24"/>
          <w:szCs w:val="24"/>
        </w:rPr>
        <w:t>lid).</w:t>
      </w:r>
      <w:r w:rsidR="00C73B31">
        <w:rPr>
          <w:rFonts w:eastAsia="Tahoma" w:cs="Tahoma"/>
          <w:sz w:val="24"/>
          <w:szCs w:val="24"/>
        </w:rPr>
        <w:t xml:space="preserve"> </w:t>
      </w:r>
    </w:p>
    <w:p w14:paraId="7D27C708" w14:textId="77777777" w:rsidR="00544F00" w:rsidRDefault="00544F00" w:rsidP="00544F00">
      <w:pPr>
        <w:spacing w:before="60" w:after="0" w:line="240" w:lineRule="auto"/>
        <w:ind w:right="-20"/>
        <w:rPr>
          <w:rFonts w:eastAsia="Tahoma" w:cs="Tahoma"/>
          <w:b/>
          <w:bCs/>
          <w:sz w:val="24"/>
          <w:szCs w:val="24"/>
        </w:rPr>
      </w:pPr>
      <w:r w:rsidRPr="00544F00">
        <w:rPr>
          <w:rFonts w:eastAsia="Tahoma" w:cs="Tahoma"/>
          <w:b/>
          <w:bCs/>
          <w:sz w:val="24"/>
          <w:szCs w:val="24"/>
        </w:rPr>
        <w:lastRenderedPageBreak/>
        <w:t xml:space="preserve">Day 2, </w:t>
      </w:r>
      <w:r>
        <w:rPr>
          <w:rFonts w:eastAsia="Tahoma" w:cs="Tahoma"/>
          <w:b/>
          <w:bCs/>
          <w:sz w:val="24"/>
          <w:szCs w:val="24"/>
        </w:rPr>
        <w:t>qPCR to ensure amplification success and quantification</w:t>
      </w:r>
    </w:p>
    <w:p w14:paraId="7A0B6BF9" w14:textId="77777777" w:rsidR="00544F00" w:rsidRDefault="005428E8" w:rsidP="00544F00">
      <w:pPr>
        <w:pStyle w:val="ListParagraph"/>
        <w:numPr>
          <w:ilvl w:val="0"/>
          <w:numId w:val="11"/>
        </w:numPr>
        <w:spacing w:before="60" w:after="0" w:line="240" w:lineRule="auto"/>
        <w:ind w:right="-20"/>
        <w:rPr>
          <w:rFonts w:eastAsia="Tahoma" w:cs="Tahoma"/>
          <w:sz w:val="24"/>
          <w:szCs w:val="24"/>
        </w:rPr>
      </w:pPr>
      <w:r>
        <w:rPr>
          <w:rFonts w:eastAsia="Tahoma" w:cs="Tahoma"/>
          <w:sz w:val="24"/>
          <w:szCs w:val="24"/>
        </w:rPr>
        <w:t>Prepare  a qPCR Plate, for each plate you can run three rows of samples in duplicate and three negative control wells</w:t>
      </w:r>
    </w:p>
    <w:p w14:paraId="233A2938" w14:textId="77777777" w:rsidR="005428E8" w:rsidRPr="00544F00" w:rsidRDefault="005428E8" w:rsidP="005428E8">
      <w:pPr>
        <w:pStyle w:val="ListParagraph"/>
        <w:spacing w:before="60" w:after="0" w:line="240" w:lineRule="auto"/>
        <w:ind w:right="-20"/>
        <w:rPr>
          <w:rFonts w:eastAsia="Tahoma" w:cs="Tahoma"/>
          <w:sz w:val="24"/>
          <w:szCs w:val="24"/>
        </w:rPr>
      </w:pPr>
    </w:p>
    <w:tbl>
      <w:tblPr>
        <w:tblW w:w="5920" w:type="dxa"/>
        <w:jc w:val="center"/>
        <w:tblLook w:val="04A0" w:firstRow="1" w:lastRow="0" w:firstColumn="1" w:lastColumn="0" w:noHBand="0" w:noVBand="1"/>
      </w:tblPr>
      <w:tblGrid>
        <w:gridCol w:w="2260"/>
        <w:gridCol w:w="1700"/>
        <w:gridCol w:w="1960"/>
      </w:tblGrid>
      <w:tr w:rsidR="005428E8" w:rsidRPr="00D8084A" w14:paraId="36E62D24" w14:textId="77777777" w:rsidTr="005428E8">
        <w:trPr>
          <w:trHeight w:val="9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0344" w14:textId="77777777" w:rsidR="005428E8" w:rsidRPr="005428E8" w:rsidRDefault="005428E8" w:rsidP="005428E8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b/>
                <w:bCs/>
                <w:color w:val="000000"/>
              </w:rPr>
              <w:t>Component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0AD7" w14:textId="77777777" w:rsidR="005428E8" w:rsidRPr="005428E8" w:rsidRDefault="005428E8" w:rsidP="005428E8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b/>
                <w:bCs/>
                <w:color w:val="000000"/>
              </w:rPr>
              <w:t>Reaction Vol (uL)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AA5C" w14:textId="77777777" w:rsidR="005428E8" w:rsidRPr="005428E8" w:rsidRDefault="005428E8" w:rsidP="005428E8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US"/>
              </w:rPr>
            </w:pPr>
            <w:r w:rsidRPr="005428E8">
              <w:rPr>
                <w:rFonts w:ascii="Calibri" w:eastAsia="Times New Roman" w:hAnsi="Calibri" w:cs="Times New Roman"/>
                <w:b/>
                <w:bCs/>
                <w:color w:val="000000"/>
                <w:lang w:val="es-US"/>
              </w:rPr>
              <w:t>Total Volume (uL)</w:t>
            </w:r>
            <w:r w:rsidRPr="005428E8">
              <w:rPr>
                <w:rFonts w:ascii="Calibri" w:eastAsia="Times New Roman" w:hAnsi="Calibri" w:cs="Times New Roman"/>
                <w:b/>
                <w:bCs/>
                <w:color w:val="000000"/>
                <w:lang w:val="es-US"/>
              </w:rPr>
              <w:br/>
              <w:t>(75 rxn+10% error)</w:t>
            </w:r>
          </w:p>
        </w:tc>
      </w:tr>
      <w:tr w:rsidR="00671527" w:rsidRPr="005428E8" w14:paraId="10E5CC75" w14:textId="77777777" w:rsidTr="005428E8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E8DE1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NFW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CC60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5.53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5E55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456.23</w:t>
            </w:r>
          </w:p>
        </w:tc>
      </w:tr>
      <w:tr w:rsidR="00671527" w:rsidRPr="005428E8" w14:paraId="7DC21467" w14:textId="77777777" w:rsidTr="005428E8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555B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SYBR Green Mastermix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6E63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75C7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618.75</w:t>
            </w:r>
          </w:p>
        </w:tc>
      </w:tr>
      <w:tr w:rsidR="00671527" w:rsidRPr="005428E8" w14:paraId="45EE35B0" w14:textId="77777777" w:rsidTr="005428E8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ADB4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10 uM TruSeq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96A7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4A5B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5.78</w:t>
            </w:r>
          </w:p>
        </w:tc>
      </w:tr>
      <w:tr w:rsidR="00671527" w:rsidRPr="005428E8" w14:paraId="424F9D86" w14:textId="77777777" w:rsidTr="005428E8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E765B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1 uM any ILLBC  Primer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5D99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7692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57.75</w:t>
            </w:r>
          </w:p>
        </w:tc>
      </w:tr>
      <w:tr w:rsidR="00671527" w:rsidRPr="005428E8" w14:paraId="0966CE45" w14:textId="77777777" w:rsidTr="005428E8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F965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10 uM P5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57C1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6C91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8.25</w:t>
            </w:r>
          </w:p>
        </w:tc>
      </w:tr>
      <w:tr w:rsidR="00671527" w:rsidRPr="005428E8" w14:paraId="16D06965" w14:textId="77777777" w:rsidTr="005428E8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ED81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10 uM P7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4FCB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0819" w14:textId="77777777" w:rsidR="00671527" w:rsidRDefault="00671527" w:rsidP="0067152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8.25</w:t>
            </w:r>
          </w:p>
        </w:tc>
      </w:tr>
      <w:tr w:rsidR="000F1C66" w:rsidRPr="005428E8" w14:paraId="21C62687" w14:textId="77777777" w:rsidTr="005428E8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2237F" w14:textId="296AB662" w:rsidR="000F1C66" w:rsidRPr="000F1C66" w:rsidRDefault="000F1C66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C66">
              <w:rPr>
                <w:rFonts w:ascii="Calibri" w:eastAsia="Times New Roman" w:hAnsi="Calibri" w:cs="Times New Roman"/>
                <w:color w:val="000000"/>
              </w:rPr>
              <w:t>+ ligation template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8C52F" w14:textId="7DE386FE" w:rsidR="000F1C66" w:rsidRPr="000F1C66" w:rsidRDefault="000F1C66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C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17444" w14:textId="1CBEC3B9" w:rsidR="000F1C66" w:rsidRPr="000F1C66" w:rsidRDefault="000F1C66" w:rsidP="00671527">
            <w:pPr>
              <w:jc w:val="center"/>
              <w:rPr>
                <w:rFonts w:ascii="Calibri" w:hAnsi="Calibri"/>
                <w:color w:val="000000"/>
              </w:rPr>
            </w:pPr>
            <w:r w:rsidRPr="000F1C66">
              <w:rPr>
                <w:rFonts w:ascii="Calibri" w:hAnsi="Calibri"/>
                <w:color w:val="000000"/>
              </w:rPr>
              <w:t>_</w:t>
            </w:r>
          </w:p>
        </w:tc>
      </w:tr>
      <w:tr w:rsidR="00671527" w:rsidRPr="005428E8" w14:paraId="751555F0" w14:textId="77777777" w:rsidTr="005428E8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1804" w14:textId="77777777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3782" w14:textId="608200E1" w:rsidR="00671527" w:rsidRPr="005428E8" w:rsidRDefault="00671527" w:rsidP="00671527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28E8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  <w:r w:rsidR="000F1C66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38D6" w14:textId="77777777" w:rsidR="00671527" w:rsidRDefault="00671527" w:rsidP="0067152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1155.00</w:t>
            </w:r>
          </w:p>
        </w:tc>
      </w:tr>
    </w:tbl>
    <w:p w14:paraId="4E8EBD1E" w14:textId="77777777" w:rsidR="005428E8" w:rsidRDefault="005428E8" w:rsidP="005428E8">
      <w:pPr>
        <w:pStyle w:val="ListParagraph"/>
        <w:numPr>
          <w:ilvl w:val="0"/>
          <w:numId w:val="11"/>
        </w:numPr>
        <w:spacing w:before="60" w:after="0" w:line="240" w:lineRule="auto"/>
        <w:ind w:right="-20"/>
        <w:rPr>
          <w:rFonts w:eastAsia="Tahoma" w:cs="Tahoma"/>
          <w:bCs/>
          <w:sz w:val="24"/>
          <w:szCs w:val="24"/>
        </w:rPr>
      </w:pPr>
      <w:r>
        <w:rPr>
          <w:rFonts w:eastAsia="Tahoma" w:cs="Tahoma"/>
          <w:bCs/>
          <w:sz w:val="24"/>
          <w:szCs w:val="24"/>
        </w:rPr>
        <w:t>Add 14 uL of mastermix to each well, avoid bubbles</w:t>
      </w:r>
    </w:p>
    <w:p w14:paraId="54F9F526" w14:textId="77777777" w:rsidR="005428E8" w:rsidRDefault="005428E8" w:rsidP="005428E8">
      <w:pPr>
        <w:pStyle w:val="ListParagraph"/>
        <w:numPr>
          <w:ilvl w:val="0"/>
          <w:numId w:val="11"/>
        </w:numPr>
        <w:spacing w:before="60" w:after="0" w:line="240" w:lineRule="auto"/>
        <w:ind w:right="-20"/>
        <w:rPr>
          <w:rFonts w:eastAsia="Tahoma" w:cs="Tahoma"/>
          <w:bCs/>
          <w:sz w:val="24"/>
          <w:szCs w:val="24"/>
        </w:rPr>
      </w:pPr>
      <w:r>
        <w:rPr>
          <w:rFonts w:eastAsia="Tahoma" w:cs="Tahoma"/>
          <w:bCs/>
          <w:sz w:val="24"/>
          <w:szCs w:val="24"/>
        </w:rPr>
        <w:t>Add 1 uL of ligation to each well</w:t>
      </w:r>
    </w:p>
    <w:p w14:paraId="143E9710" w14:textId="77777777" w:rsidR="005428E8" w:rsidRDefault="005428E8" w:rsidP="005428E8">
      <w:pPr>
        <w:pStyle w:val="ListParagraph"/>
        <w:numPr>
          <w:ilvl w:val="0"/>
          <w:numId w:val="11"/>
        </w:numPr>
        <w:spacing w:before="60" w:after="0" w:line="240" w:lineRule="auto"/>
        <w:ind w:right="-20"/>
        <w:rPr>
          <w:rFonts w:eastAsia="Tahoma" w:cs="Tahoma"/>
          <w:bCs/>
          <w:sz w:val="24"/>
          <w:szCs w:val="24"/>
        </w:rPr>
      </w:pPr>
      <w:r>
        <w:rPr>
          <w:rFonts w:eastAsia="Tahoma" w:cs="Tahoma"/>
          <w:bCs/>
          <w:sz w:val="24"/>
          <w:szCs w:val="24"/>
        </w:rPr>
        <w:t>Centrifuge plate</w:t>
      </w:r>
    </w:p>
    <w:p w14:paraId="4035F5A3" w14:textId="77777777" w:rsidR="005428E8" w:rsidRDefault="005428E8" w:rsidP="005428E8">
      <w:pPr>
        <w:pStyle w:val="ListParagraph"/>
        <w:numPr>
          <w:ilvl w:val="0"/>
          <w:numId w:val="11"/>
        </w:numPr>
        <w:spacing w:before="60" w:after="0" w:line="240" w:lineRule="auto"/>
        <w:ind w:right="-20"/>
        <w:rPr>
          <w:rFonts w:eastAsia="Tahoma" w:cs="Tahoma"/>
          <w:bCs/>
          <w:sz w:val="24"/>
          <w:szCs w:val="24"/>
        </w:rPr>
      </w:pPr>
      <w:r>
        <w:rPr>
          <w:rFonts w:eastAsia="Tahoma" w:cs="Tahoma"/>
          <w:bCs/>
          <w:sz w:val="24"/>
          <w:szCs w:val="24"/>
        </w:rPr>
        <w:t>Turn on qPCR machine, ensure the correct reaction volume (15 uL) is inputted</w:t>
      </w:r>
      <w:r w:rsidR="00EE3754">
        <w:rPr>
          <w:rFonts w:eastAsia="Tahoma" w:cs="Tahoma"/>
          <w:bCs/>
          <w:sz w:val="24"/>
          <w:szCs w:val="24"/>
        </w:rPr>
        <w:t>, follow the 2bRAD template and ensure the plate is inserted correctly.</w:t>
      </w:r>
    </w:p>
    <w:p w14:paraId="711D4A39" w14:textId="77777777" w:rsidR="00EE3754" w:rsidRDefault="00EE3754" w:rsidP="00EE3754">
      <w:pPr>
        <w:pStyle w:val="ListParagraph"/>
        <w:spacing w:before="60" w:after="0" w:line="240" w:lineRule="auto"/>
        <w:ind w:right="-20"/>
        <w:rPr>
          <w:rFonts w:eastAsia="Tahoma" w:cs="Tahoma"/>
          <w:bCs/>
          <w:sz w:val="24"/>
          <w:szCs w:val="24"/>
        </w:rPr>
      </w:pPr>
    </w:p>
    <w:p w14:paraId="0BB56F03" w14:textId="77777777" w:rsidR="00EE3754" w:rsidRDefault="00EE3754" w:rsidP="00EE3754">
      <w:pPr>
        <w:pStyle w:val="ListParagraph"/>
        <w:spacing w:before="60" w:after="0" w:line="240" w:lineRule="auto"/>
        <w:ind w:right="-20"/>
        <w:rPr>
          <w:rFonts w:eastAsia="Tahoma" w:cs="Tahoma"/>
          <w:bCs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503"/>
        <w:gridCol w:w="1673"/>
        <w:gridCol w:w="1674"/>
        <w:gridCol w:w="1627"/>
        <w:gridCol w:w="1624"/>
      </w:tblGrid>
      <w:tr w:rsidR="00EE3754" w:rsidRPr="00B1369D" w14:paraId="38C0423B" w14:textId="77777777" w:rsidTr="00F00E38">
        <w:tc>
          <w:tcPr>
            <w:tcW w:w="1771" w:type="dxa"/>
          </w:tcPr>
          <w:p w14:paraId="4A7074C5" w14:textId="77777777" w:rsidR="00EE3754" w:rsidRPr="00B1369D" w:rsidRDefault="00EE3754" w:rsidP="00F00E38">
            <w:pPr>
              <w:tabs>
                <w:tab w:val="left" w:pos="4680"/>
              </w:tabs>
              <w:rPr>
                <w:b/>
              </w:rPr>
            </w:pPr>
            <w:r w:rsidRPr="00B1369D">
              <w:rPr>
                <w:b/>
              </w:rPr>
              <w:t># Cycles</w:t>
            </w:r>
          </w:p>
        </w:tc>
        <w:tc>
          <w:tcPr>
            <w:tcW w:w="1771" w:type="dxa"/>
          </w:tcPr>
          <w:p w14:paraId="573C89A0" w14:textId="77777777" w:rsidR="00EE3754" w:rsidRPr="00B1369D" w:rsidRDefault="00EE3754" w:rsidP="00F00E38">
            <w:pPr>
              <w:tabs>
                <w:tab w:val="left" w:pos="4680"/>
              </w:tabs>
              <w:rPr>
                <w:b/>
              </w:rPr>
            </w:pPr>
            <w:r w:rsidRPr="00B1369D">
              <w:rPr>
                <w:b/>
              </w:rPr>
              <w:t>Step</w:t>
            </w:r>
          </w:p>
        </w:tc>
        <w:tc>
          <w:tcPr>
            <w:tcW w:w="1771" w:type="dxa"/>
          </w:tcPr>
          <w:p w14:paraId="487893B8" w14:textId="77777777" w:rsidR="00EE3754" w:rsidRPr="00B1369D" w:rsidRDefault="00EE3754" w:rsidP="00F00E38">
            <w:pPr>
              <w:tabs>
                <w:tab w:val="left" w:pos="4680"/>
              </w:tabs>
              <w:rPr>
                <w:b/>
              </w:rPr>
            </w:pPr>
            <w:r w:rsidRPr="00B1369D">
              <w:rPr>
                <w:b/>
              </w:rPr>
              <w:t>Temperature</w:t>
            </w:r>
          </w:p>
        </w:tc>
        <w:tc>
          <w:tcPr>
            <w:tcW w:w="1771" w:type="dxa"/>
          </w:tcPr>
          <w:p w14:paraId="54C7D674" w14:textId="77777777" w:rsidR="00EE3754" w:rsidRPr="00B1369D" w:rsidRDefault="00EE3754" w:rsidP="00F00E38">
            <w:pPr>
              <w:tabs>
                <w:tab w:val="left" w:pos="4680"/>
              </w:tabs>
              <w:rPr>
                <w:b/>
              </w:rPr>
            </w:pPr>
            <w:r w:rsidRPr="00B1369D">
              <w:rPr>
                <w:b/>
              </w:rPr>
              <w:t>Acquisition</w:t>
            </w:r>
          </w:p>
        </w:tc>
        <w:tc>
          <w:tcPr>
            <w:tcW w:w="1772" w:type="dxa"/>
          </w:tcPr>
          <w:p w14:paraId="117B0D77" w14:textId="77777777" w:rsidR="00EE3754" w:rsidRPr="00B1369D" w:rsidRDefault="00EE3754" w:rsidP="00F00E38">
            <w:pPr>
              <w:tabs>
                <w:tab w:val="left" w:pos="4680"/>
              </w:tabs>
              <w:rPr>
                <w:b/>
              </w:rPr>
            </w:pPr>
            <w:r w:rsidRPr="00B1369D">
              <w:rPr>
                <w:b/>
              </w:rPr>
              <w:t>Time</w:t>
            </w:r>
          </w:p>
        </w:tc>
      </w:tr>
      <w:tr w:rsidR="00EE3754" w:rsidRPr="00B1369D" w14:paraId="2896C401" w14:textId="77777777" w:rsidTr="00F00E38">
        <w:tc>
          <w:tcPr>
            <w:tcW w:w="1771" w:type="dxa"/>
          </w:tcPr>
          <w:p w14:paraId="42B9AD85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1x</w:t>
            </w:r>
          </w:p>
        </w:tc>
        <w:tc>
          <w:tcPr>
            <w:tcW w:w="1771" w:type="dxa"/>
          </w:tcPr>
          <w:p w14:paraId="6842AA38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Pre-Incubation</w:t>
            </w:r>
          </w:p>
        </w:tc>
        <w:tc>
          <w:tcPr>
            <w:tcW w:w="1771" w:type="dxa"/>
          </w:tcPr>
          <w:p w14:paraId="60891D8E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95C</w:t>
            </w:r>
          </w:p>
        </w:tc>
        <w:tc>
          <w:tcPr>
            <w:tcW w:w="1771" w:type="dxa"/>
          </w:tcPr>
          <w:p w14:paraId="073FAA0E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None</w:t>
            </w:r>
          </w:p>
        </w:tc>
        <w:tc>
          <w:tcPr>
            <w:tcW w:w="1772" w:type="dxa"/>
          </w:tcPr>
          <w:p w14:paraId="306B89EB" w14:textId="77777777" w:rsidR="00EE3754" w:rsidRPr="00B1369D" w:rsidRDefault="007A7CFD" w:rsidP="00F00E38">
            <w:pPr>
              <w:tabs>
                <w:tab w:val="left" w:pos="4680"/>
              </w:tabs>
            </w:pPr>
            <w:r>
              <w:t>10</w:t>
            </w:r>
            <w:r w:rsidR="00EE3754" w:rsidRPr="00B1369D">
              <w:t xml:space="preserve"> min</w:t>
            </w:r>
          </w:p>
        </w:tc>
      </w:tr>
      <w:tr w:rsidR="00EE3754" w:rsidRPr="00B1369D" w14:paraId="2DF56DFD" w14:textId="77777777" w:rsidTr="00F00E38">
        <w:tc>
          <w:tcPr>
            <w:tcW w:w="1771" w:type="dxa"/>
          </w:tcPr>
          <w:p w14:paraId="3AEA26B7" w14:textId="77777777" w:rsidR="00EE3754" w:rsidRPr="00B1369D" w:rsidRDefault="007A7CFD" w:rsidP="00F00E38">
            <w:pPr>
              <w:tabs>
                <w:tab w:val="left" w:pos="4680"/>
              </w:tabs>
            </w:pPr>
            <w:r>
              <w:t>4</w:t>
            </w:r>
            <w:r w:rsidR="00EE3754" w:rsidRPr="00B1369D">
              <w:t>0x</w:t>
            </w:r>
          </w:p>
        </w:tc>
        <w:tc>
          <w:tcPr>
            <w:tcW w:w="1771" w:type="dxa"/>
          </w:tcPr>
          <w:p w14:paraId="43DC17D7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Amplification</w:t>
            </w:r>
          </w:p>
        </w:tc>
        <w:tc>
          <w:tcPr>
            <w:tcW w:w="1771" w:type="dxa"/>
          </w:tcPr>
          <w:p w14:paraId="6D8B7961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95C</w:t>
            </w:r>
          </w:p>
        </w:tc>
        <w:tc>
          <w:tcPr>
            <w:tcW w:w="1771" w:type="dxa"/>
          </w:tcPr>
          <w:p w14:paraId="1ABC7C1F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None</w:t>
            </w:r>
          </w:p>
        </w:tc>
        <w:tc>
          <w:tcPr>
            <w:tcW w:w="1772" w:type="dxa"/>
          </w:tcPr>
          <w:p w14:paraId="4BF26ABB" w14:textId="77777777" w:rsidR="00EE3754" w:rsidRPr="00B1369D" w:rsidRDefault="007A7CFD" w:rsidP="00F00E38">
            <w:pPr>
              <w:tabs>
                <w:tab w:val="left" w:pos="4680"/>
              </w:tabs>
            </w:pPr>
            <w:r>
              <w:t>15</w:t>
            </w:r>
            <w:r w:rsidR="00EE3754" w:rsidRPr="00B1369D">
              <w:t xml:space="preserve"> sec</w:t>
            </w:r>
          </w:p>
        </w:tc>
      </w:tr>
      <w:tr w:rsidR="00EE3754" w:rsidRPr="00B1369D" w14:paraId="7A4ECDC1" w14:textId="77777777" w:rsidTr="00F00E38">
        <w:tc>
          <w:tcPr>
            <w:tcW w:w="1771" w:type="dxa"/>
          </w:tcPr>
          <w:p w14:paraId="3B894586" w14:textId="77777777" w:rsidR="00EE3754" w:rsidRPr="00B1369D" w:rsidRDefault="00EE3754" w:rsidP="00F00E38">
            <w:pPr>
              <w:tabs>
                <w:tab w:val="left" w:pos="4680"/>
              </w:tabs>
            </w:pPr>
          </w:p>
        </w:tc>
        <w:tc>
          <w:tcPr>
            <w:tcW w:w="1771" w:type="dxa"/>
          </w:tcPr>
          <w:p w14:paraId="1C3CEB84" w14:textId="77777777" w:rsidR="00EE3754" w:rsidRPr="00B1369D" w:rsidRDefault="00EE3754" w:rsidP="00F00E38">
            <w:pPr>
              <w:tabs>
                <w:tab w:val="left" w:pos="4680"/>
              </w:tabs>
            </w:pPr>
          </w:p>
        </w:tc>
        <w:tc>
          <w:tcPr>
            <w:tcW w:w="1771" w:type="dxa"/>
          </w:tcPr>
          <w:p w14:paraId="6823E584" w14:textId="77777777" w:rsidR="00EE3754" w:rsidRPr="00B1369D" w:rsidRDefault="007A7CFD" w:rsidP="00F00E38">
            <w:pPr>
              <w:tabs>
                <w:tab w:val="left" w:pos="4680"/>
              </w:tabs>
            </w:pPr>
            <w:r>
              <w:t>60</w:t>
            </w:r>
            <w:r w:rsidR="00EE3754" w:rsidRPr="00B1369D">
              <w:t>C</w:t>
            </w:r>
          </w:p>
        </w:tc>
        <w:tc>
          <w:tcPr>
            <w:tcW w:w="1771" w:type="dxa"/>
          </w:tcPr>
          <w:p w14:paraId="4428EC7E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None</w:t>
            </w:r>
          </w:p>
        </w:tc>
        <w:tc>
          <w:tcPr>
            <w:tcW w:w="1772" w:type="dxa"/>
          </w:tcPr>
          <w:p w14:paraId="71057B0E" w14:textId="77777777" w:rsidR="00EE3754" w:rsidRPr="00B1369D" w:rsidRDefault="007A7CFD" w:rsidP="00F00E38">
            <w:pPr>
              <w:tabs>
                <w:tab w:val="left" w:pos="4680"/>
              </w:tabs>
            </w:pPr>
            <w:r>
              <w:t>30 sec</w:t>
            </w:r>
          </w:p>
        </w:tc>
      </w:tr>
      <w:tr w:rsidR="00EE3754" w:rsidRPr="00B1369D" w14:paraId="463E5A1E" w14:textId="77777777" w:rsidTr="00F00E38">
        <w:tc>
          <w:tcPr>
            <w:tcW w:w="1771" w:type="dxa"/>
          </w:tcPr>
          <w:p w14:paraId="3C38671D" w14:textId="77777777" w:rsidR="00EE3754" w:rsidRPr="00B1369D" w:rsidRDefault="00EE3754" w:rsidP="00F00E38">
            <w:pPr>
              <w:tabs>
                <w:tab w:val="left" w:pos="4680"/>
              </w:tabs>
            </w:pPr>
          </w:p>
        </w:tc>
        <w:tc>
          <w:tcPr>
            <w:tcW w:w="1771" w:type="dxa"/>
          </w:tcPr>
          <w:p w14:paraId="5AD8A311" w14:textId="77777777" w:rsidR="00EE3754" w:rsidRPr="00B1369D" w:rsidRDefault="00EE3754" w:rsidP="00F00E38">
            <w:pPr>
              <w:tabs>
                <w:tab w:val="left" w:pos="4680"/>
              </w:tabs>
            </w:pPr>
          </w:p>
        </w:tc>
        <w:tc>
          <w:tcPr>
            <w:tcW w:w="1771" w:type="dxa"/>
          </w:tcPr>
          <w:p w14:paraId="43F4B3B8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72C</w:t>
            </w:r>
          </w:p>
        </w:tc>
        <w:tc>
          <w:tcPr>
            <w:tcW w:w="1771" w:type="dxa"/>
          </w:tcPr>
          <w:p w14:paraId="1D9F6CF1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Single</w:t>
            </w:r>
          </w:p>
        </w:tc>
        <w:tc>
          <w:tcPr>
            <w:tcW w:w="1772" w:type="dxa"/>
          </w:tcPr>
          <w:p w14:paraId="08231DE4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30 sec</w:t>
            </w:r>
          </w:p>
        </w:tc>
      </w:tr>
      <w:tr w:rsidR="00EE3754" w:rsidRPr="00B1369D" w14:paraId="711F438C" w14:textId="77777777" w:rsidTr="00F00E38">
        <w:tc>
          <w:tcPr>
            <w:tcW w:w="1771" w:type="dxa"/>
          </w:tcPr>
          <w:p w14:paraId="611403C4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1x</w:t>
            </w:r>
          </w:p>
        </w:tc>
        <w:tc>
          <w:tcPr>
            <w:tcW w:w="1771" w:type="dxa"/>
          </w:tcPr>
          <w:p w14:paraId="57E1725C" w14:textId="77777777" w:rsidR="00EE3754" w:rsidRPr="00B1369D" w:rsidRDefault="00EE3754" w:rsidP="00F00E38">
            <w:pPr>
              <w:tabs>
                <w:tab w:val="left" w:pos="4680"/>
              </w:tabs>
            </w:pPr>
            <w:commentRangeStart w:id="0"/>
            <w:r w:rsidRPr="00B1369D">
              <w:t>Melting Curve</w:t>
            </w:r>
            <w:commentRangeEnd w:id="0"/>
            <w:r w:rsidR="000F1C66">
              <w:rPr>
                <w:rStyle w:val="CommentReference"/>
              </w:rPr>
              <w:commentReference w:id="0"/>
            </w:r>
          </w:p>
        </w:tc>
        <w:tc>
          <w:tcPr>
            <w:tcW w:w="1771" w:type="dxa"/>
          </w:tcPr>
          <w:p w14:paraId="7EED0C6F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95C</w:t>
            </w:r>
          </w:p>
        </w:tc>
        <w:tc>
          <w:tcPr>
            <w:tcW w:w="1771" w:type="dxa"/>
          </w:tcPr>
          <w:p w14:paraId="6702F66F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None</w:t>
            </w:r>
          </w:p>
        </w:tc>
        <w:tc>
          <w:tcPr>
            <w:tcW w:w="1772" w:type="dxa"/>
          </w:tcPr>
          <w:p w14:paraId="77B4E0C1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5 sec</w:t>
            </w:r>
          </w:p>
        </w:tc>
      </w:tr>
      <w:tr w:rsidR="00EE3754" w:rsidRPr="00B1369D" w14:paraId="2EE9D744" w14:textId="77777777" w:rsidTr="00F00E38">
        <w:tc>
          <w:tcPr>
            <w:tcW w:w="1771" w:type="dxa"/>
          </w:tcPr>
          <w:p w14:paraId="576F4061" w14:textId="77777777" w:rsidR="00EE3754" w:rsidRPr="00B1369D" w:rsidRDefault="00EE3754" w:rsidP="00F00E38">
            <w:pPr>
              <w:tabs>
                <w:tab w:val="left" w:pos="4680"/>
              </w:tabs>
            </w:pPr>
          </w:p>
        </w:tc>
        <w:tc>
          <w:tcPr>
            <w:tcW w:w="1771" w:type="dxa"/>
          </w:tcPr>
          <w:p w14:paraId="6205A014" w14:textId="77777777" w:rsidR="00EE3754" w:rsidRPr="00B1369D" w:rsidRDefault="00EE3754" w:rsidP="00F00E38">
            <w:pPr>
              <w:tabs>
                <w:tab w:val="left" w:pos="4680"/>
              </w:tabs>
            </w:pPr>
          </w:p>
        </w:tc>
        <w:tc>
          <w:tcPr>
            <w:tcW w:w="1771" w:type="dxa"/>
          </w:tcPr>
          <w:p w14:paraId="0CDB0D1D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65C</w:t>
            </w:r>
          </w:p>
        </w:tc>
        <w:tc>
          <w:tcPr>
            <w:tcW w:w="1771" w:type="dxa"/>
          </w:tcPr>
          <w:p w14:paraId="4A92CFF3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None</w:t>
            </w:r>
          </w:p>
        </w:tc>
        <w:tc>
          <w:tcPr>
            <w:tcW w:w="1772" w:type="dxa"/>
          </w:tcPr>
          <w:p w14:paraId="7D4082E0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1 min</w:t>
            </w:r>
          </w:p>
        </w:tc>
      </w:tr>
      <w:tr w:rsidR="00EE3754" w:rsidRPr="00B1369D" w14:paraId="32FF84B4" w14:textId="77777777" w:rsidTr="00F00E38">
        <w:tc>
          <w:tcPr>
            <w:tcW w:w="1771" w:type="dxa"/>
          </w:tcPr>
          <w:p w14:paraId="5BF42A56" w14:textId="77777777" w:rsidR="00EE3754" w:rsidRPr="00B1369D" w:rsidRDefault="00EE3754" w:rsidP="00F00E38">
            <w:pPr>
              <w:tabs>
                <w:tab w:val="left" w:pos="4680"/>
              </w:tabs>
            </w:pPr>
          </w:p>
        </w:tc>
        <w:tc>
          <w:tcPr>
            <w:tcW w:w="1771" w:type="dxa"/>
          </w:tcPr>
          <w:p w14:paraId="41090EE4" w14:textId="77777777" w:rsidR="00EE3754" w:rsidRPr="00B1369D" w:rsidRDefault="00EE3754" w:rsidP="00F00E38">
            <w:pPr>
              <w:tabs>
                <w:tab w:val="left" w:pos="4680"/>
              </w:tabs>
            </w:pPr>
          </w:p>
        </w:tc>
        <w:tc>
          <w:tcPr>
            <w:tcW w:w="1771" w:type="dxa"/>
          </w:tcPr>
          <w:p w14:paraId="138D1F04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97C</w:t>
            </w:r>
          </w:p>
        </w:tc>
        <w:tc>
          <w:tcPr>
            <w:tcW w:w="1771" w:type="dxa"/>
          </w:tcPr>
          <w:p w14:paraId="27EB9C4B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Continuous</w:t>
            </w:r>
          </w:p>
        </w:tc>
        <w:tc>
          <w:tcPr>
            <w:tcW w:w="1772" w:type="dxa"/>
          </w:tcPr>
          <w:p w14:paraId="14D7B9CC" w14:textId="77777777" w:rsidR="00EE3754" w:rsidRPr="00B1369D" w:rsidRDefault="00EE3754" w:rsidP="00F00E38">
            <w:pPr>
              <w:tabs>
                <w:tab w:val="left" w:pos="4680"/>
              </w:tabs>
            </w:pPr>
          </w:p>
        </w:tc>
      </w:tr>
      <w:tr w:rsidR="00EE3754" w:rsidRPr="00B1369D" w14:paraId="5A3F35BF" w14:textId="77777777" w:rsidTr="00F00E38">
        <w:tc>
          <w:tcPr>
            <w:tcW w:w="1771" w:type="dxa"/>
          </w:tcPr>
          <w:p w14:paraId="0F92ACB5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1x</w:t>
            </w:r>
          </w:p>
        </w:tc>
        <w:tc>
          <w:tcPr>
            <w:tcW w:w="1771" w:type="dxa"/>
          </w:tcPr>
          <w:p w14:paraId="08F861E4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Cooling</w:t>
            </w:r>
          </w:p>
        </w:tc>
        <w:tc>
          <w:tcPr>
            <w:tcW w:w="1771" w:type="dxa"/>
          </w:tcPr>
          <w:p w14:paraId="3BD01BE7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40C</w:t>
            </w:r>
          </w:p>
        </w:tc>
        <w:tc>
          <w:tcPr>
            <w:tcW w:w="1771" w:type="dxa"/>
          </w:tcPr>
          <w:p w14:paraId="39CB4FF9" w14:textId="77777777" w:rsidR="00EE3754" w:rsidRPr="00B1369D" w:rsidRDefault="00EE3754" w:rsidP="00F00E38">
            <w:pPr>
              <w:tabs>
                <w:tab w:val="left" w:pos="4680"/>
              </w:tabs>
            </w:pPr>
            <w:r w:rsidRPr="00B1369D">
              <w:t>None</w:t>
            </w:r>
          </w:p>
        </w:tc>
        <w:tc>
          <w:tcPr>
            <w:tcW w:w="1772" w:type="dxa"/>
          </w:tcPr>
          <w:p w14:paraId="47C7E23E" w14:textId="77777777" w:rsidR="00EE3754" w:rsidRPr="00B1369D" w:rsidRDefault="00EE3754" w:rsidP="00EE3754">
            <w:pPr>
              <w:pStyle w:val="ListParagraph"/>
              <w:numPr>
                <w:ilvl w:val="0"/>
                <w:numId w:val="12"/>
              </w:numPr>
              <w:tabs>
                <w:tab w:val="left" w:pos="4680"/>
              </w:tabs>
            </w:pPr>
            <w:r>
              <w:t>s</w:t>
            </w:r>
            <w:r w:rsidRPr="00B1369D">
              <w:t>ec</w:t>
            </w:r>
          </w:p>
        </w:tc>
      </w:tr>
    </w:tbl>
    <w:p w14:paraId="45FDB654" w14:textId="600A79A3" w:rsidR="007811F7" w:rsidRPr="001513A7" w:rsidRDefault="007A7CFD" w:rsidP="001513A7">
      <w:pPr>
        <w:pStyle w:val="ListParagraph"/>
        <w:numPr>
          <w:ilvl w:val="0"/>
          <w:numId w:val="11"/>
        </w:numPr>
        <w:spacing w:after="0" w:line="240" w:lineRule="auto"/>
        <w:ind w:right="276"/>
        <w:jc w:val="both"/>
        <w:rPr>
          <w:rFonts w:eastAsia="Tahoma" w:cs="Tahoma"/>
          <w:sz w:val="24"/>
          <w:szCs w:val="24"/>
        </w:rPr>
      </w:pPr>
      <w:r w:rsidRPr="001513A7">
        <w:rPr>
          <w:rFonts w:eastAsia="Tahoma" w:cs="Tahoma"/>
          <w:sz w:val="24"/>
          <w:szCs w:val="24"/>
        </w:rPr>
        <w:t>Rank samples from highest to lowest C</w:t>
      </w:r>
      <w:r w:rsidRPr="001513A7">
        <w:rPr>
          <w:rFonts w:eastAsia="Tahoma" w:cs="Tahoma"/>
          <w:sz w:val="24"/>
          <w:szCs w:val="24"/>
          <w:vertAlign w:val="subscript"/>
        </w:rPr>
        <w:t>T</w:t>
      </w:r>
      <w:r w:rsidRPr="001513A7">
        <w:rPr>
          <w:rFonts w:eastAsia="Tahoma" w:cs="Tahoma"/>
          <w:sz w:val="24"/>
          <w:szCs w:val="24"/>
        </w:rPr>
        <w:t xml:space="preserve"> score. If some C</w:t>
      </w:r>
      <w:r w:rsidRPr="001513A7">
        <w:rPr>
          <w:rFonts w:eastAsia="Tahoma" w:cs="Tahoma"/>
          <w:sz w:val="24"/>
          <w:szCs w:val="24"/>
          <w:vertAlign w:val="subscript"/>
        </w:rPr>
        <w:t>T</w:t>
      </w:r>
      <w:r w:rsidRPr="001513A7">
        <w:rPr>
          <w:rFonts w:eastAsia="Tahoma" w:cs="Tahoma"/>
          <w:sz w:val="24"/>
          <w:szCs w:val="24"/>
        </w:rPr>
        <w:t xml:space="preserve"> scores are really high then pull them from the pool and use the next highest C</w:t>
      </w:r>
      <w:r w:rsidRPr="001513A7">
        <w:rPr>
          <w:rFonts w:eastAsia="Tahoma" w:cs="Tahoma"/>
          <w:sz w:val="24"/>
          <w:szCs w:val="24"/>
          <w:vertAlign w:val="subscript"/>
        </w:rPr>
        <w:t>T</w:t>
      </w:r>
      <w:r w:rsidRPr="001513A7">
        <w:rPr>
          <w:rFonts w:eastAsia="Tahoma" w:cs="Tahoma"/>
          <w:sz w:val="24"/>
          <w:szCs w:val="24"/>
        </w:rPr>
        <w:t xml:space="preserve"> score as reference. </w:t>
      </w:r>
    </w:p>
    <w:p w14:paraId="31489B78" w14:textId="77777777" w:rsidR="007A7CFD" w:rsidRPr="00EE3754" w:rsidRDefault="00671527" w:rsidP="00EE3754">
      <w:pPr>
        <w:pStyle w:val="ListParagraph"/>
        <w:numPr>
          <w:ilvl w:val="0"/>
          <w:numId w:val="11"/>
        </w:numPr>
        <w:spacing w:after="0" w:line="240" w:lineRule="auto"/>
        <w:ind w:right="276"/>
        <w:jc w:val="both"/>
        <w:rPr>
          <w:rFonts w:eastAsia="Tahoma" w:cs="Tahoma"/>
          <w:sz w:val="24"/>
          <w:szCs w:val="24"/>
        </w:rPr>
      </w:pPr>
      <w:r>
        <w:rPr>
          <w:rFonts w:eastAsia="Tahoma" w:cs="Tahoma"/>
          <w:sz w:val="24"/>
          <w:szCs w:val="24"/>
        </w:rPr>
        <w:t>Ensure that these are not above a 25.5 threshold which are likely failed samples.</w:t>
      </w:r>
    </w:p>
    <w:p w14:paraId="49811419" w14:textId="77777777" w:rsidR="007811F7" w:rsidRDefault="007811F7">
      <w:pPr>
        <w:spacing w:after="0" w:line="200" w:lineRule="exact"/>
        <w:rPr>
          <w:sz w:val="24"/>
          <w:szCs w:val="24"/>
        </w:rPr>
      </w:pPr>
    </w:p>
    <w:p w14:paraId="77ECE430" w14:textId="77777777" w:rsidR="00EE3754" w:rsidRDefault="00EE3754">
      <w:pPr>
        <w:spacing w:after="0" w:line="200" w:lineRule="exact"/>
        <w:rPr>
          <w:sz w:val="24"/>
          <w:szCs w:val="24"/>
        </w:rPr>
      </w:pPr>
    </w:p>
    <w:p w14:paraId="55FAEEDC" w14:textId="77777777" w:rsidR="00EE3754" w:rsidRDefault="00EE3754">
      <w:pPr>
        <w:spacing w:after="0" w:line="200" w:lineRule="exact"/>
        <w:rPr>
          <w:sz w:val="24"/>
          <w:szCs w:val="24"/>
        </w:rPr>
      </w:pPr>
    </w:p>
    <w:p w14:paraId="16AA5DA5" w14:textId="77777777" w:rsidR="00EE3754" w:rsidRDefault="00EE3754">
      <w:pPr>
        <w:spacing w:after="0" w:line="200" w:lineRule="exact"/>
        <w:rPr>
          <w:sz w:val="24"/>
          <w:szCs w:val="24"/>
        </w:rPr>
      </w:pPr>
    </w:p>
    <w:p w14:paraId="20D72FC0" w14:textId="77777777" w:rsidR="00EE3754" w:rsidRDefault="00EE3754">
      <w:pPr>
        <w:spacing w:after="0" w:line="200" w:lineRule="exact"/>
        <w:rPr>
          <w:sz w:val="24"/>
          <w:szCs w:val="24"/>
        </w:rPr>
      </w:pPr>
    </w:p>
    <w:p w14:paraId="7A4FA40D" w14:textId="77777777" w:rsidR="00EE3754" w:rsidRDefault="00EE3754">
      <w:pPr>
        <w:spacing w:after="0" w:line="200" w:lineRule="exact"/>
        <w:rPr>
          <w:sz w:val="24"/>
          <w:szCs w:val="24"/>
        </w:rPr>
      </w:pPr>
    </w:p>
    <w:p w14:paraId="5C55759D" w14:textId="77777777" w:rsidR="00EE3754" w:rsidRDefault="00EE3754">
      <w:pPr>
        <w:spacing w:after="0" w:line="200" w:lineRule="exact"/>
        <w:rPr>
          <w:sz w:val="24"/>
          <w:szCs w:val="24"/>
        </w:rPr>
      </w:pPr>
    </w:p>
    <w:p w14:paraId="558E01A5" w14:textId="77777777" w:rsidR="00EE3754" w:rsidRDefault="00EE3754">
      <w:pPr>
        <w:spacing w:after="0" w:line="200" w:lineRule="exact"/>
        <w:rPr>
          <w:sz w:val="24"/>
          <w:szCs w:val="24"/>
        </w:rPr>
      </w:pPr>
    </w:p>
    <w:p w14:paraId="43E1E936" w14:textId="77777777" w:rsidR="00EE3754" w:rsidRDefault="00EE3754">
      <w:pPr>
        <w:spacing w:after="0" w:line="200" w:lineRule="exact"/>
        <w:rPr>
          <w:sz w:val="24"/>
          <w:szCs w:val="24"/>
        </w:rPr>
      </w:pPr>
    </w:p>
    <w:p w14:paraId="4CBCA764" w14:textId="77777777" w:rsidR="00EE3754" w:rsidRDefault="00EE3754">
      <w:pPr>
        <w:spacing w:after="0" w:line="200" w:lineRule="exact"/>
        <w:rPr>
          <w:sz w:val="24"/>
          <w:szCs w:val="24"/>
        </w:rPr>
      </w:pPr>
    </w:p>
    <w:p w14:paraId="7C6E7AF2" w14:textId="77777777" w:rsidR="00EE3754" w:rsidRDefault="00EE3754">
      <w:pPr>
        <w:spacing w:after="0" w:line="200" w:lineRule="exact"/>
        <w:rPr>
          <w:sz w:val="24"/>
          <w:szCs w:val="24"/>
        </w:rPr>
      </w:pPr>
    </w:p>
    <w:p w14:paraId="356F8B07" w14:textId="77777777" w:rsidR="00EE3754" w:rsidRDefault="00EE3754">
      <w:pPr>
        <w:spacing w:after="0" w:line="200" w:lineRule="exact"/>
        <w:rPr>
          <w:sz w:val="24"/>
          <w:szCs w:val="24"/>
        </w:rPr>
      </w:pPr>
    </w:p>
    <w:p w14:paraId="76E3BCC8" w14:textId="77777777" w:rsidR="00EE2CE8" w:rsidRDefault="00EE2CE8" w:rsidP="007A7CFD">
      <w:pPr>
        <w:spacing w:after="0" w:line="240" w:lineRule="auto"/>
        <w:ind w:right="-20"/>
        <w:rPr>
          <w:rFonts w:eastAsia="Tahoma" w:cs="Tahoma"/>
          <w:b/>
          <w:bCs/>
          <w:sz w:val="24"/>
          <w:szCs w:val="24"/>
        </w:rPr>
      </w:pPr>
    </w:p>
    <w:p w14:paraId="19CE3700" w14:textId="77777777" w:rsidR="007811F7" w:rsidRPr="00DB60B2" w:rsidRDefault="007A7CFD" w:rsidP="007A7CFD">
      <w:pPr>
        <w:spacing w:after="0" w:line="240" w:lineRule="auto"/>
        <w:ind w:right="-20"/>
        <w:rPr>
          <w:rFonts w:eastAsia="Tahoma" w:cs="Tahoma"/>
          <w:sz w:val="24"/>
          <w:szCs w:val="24"/>
        </w:rPr>
      </w:pPr>
      <w:r>
        <w:rPr>
          <w:rFonts w:eastAsia="Tahoma" w:cs="Tahoma"/>
          <w:b/>
          <w:bCs/>
          <w:sz w:val="24"/>
          <w:szCs w:val="24"/>
        </w:rPr>
        <w:t>Day 3</w:t>
      </w:r>
      <w:r w:rsidR="00ED59A4" w:rsidRPr="00DB60B2">
        <w:rPr>
          <w:rFonts w:eastAsia="Tahoma" w:cs="Tahoma"/>
          <w:b/>
          <w:bCs/>
          <w:sz w:val="24"/>
          <w:szCs w:val="24"/>
        </w:rPr>
        <w:t>, Amplification</w:t>
      </w:r>
    </w:p>
    <w:p w14:paraId="1720B5AC" w14:textId="77777777" w:rsidR="007811F7" w:rsidRPr="00DB60B2" w:rsidRDefault="007811F7">
      <w:pPr>
        <w:spacing w:before="1" w:after="0" w:line="100" w:lineRule="exact"/>
        <w:rPr>
          <w:sz w:val="24"/>
          <w:szCs w:val="24"/>
        </w:rPr>
      </w:pPr>
    </w:p>
    <w:p w14:paraId="5CE64393" w14:textId="77777777" w:rsidR="007811F7" w:rsidRPr="00DB60B2" w:rsidRDefault="007811F7">
      <w:pPr>
        <w:spacing w:after="0" w:line="200" w:lineRule="exact"/>
        <w:rPr>
          <w:sz w:val="24"/>
          <w:szCs w:val="24"/>
        </w:rPr>
      </w:pPr>
    </w:p>
    <w:p w14:paraId="08BB522C" w14:textId="77777777" w:rsidR="007811F7" w:rsidRPr="00DB60B2" w:rsidRDefault="00ED59A4">
      <w:pPr>
        <w:spacing w:after="0" w:line="288" w:lineRule="exact"/>
        <w:ind w:left="100" w:right="126"/>
        <w:jc w:val="both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In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this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step,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constructs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produced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by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ligation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are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amplified</w:t>
      </w:r>
      <w:r w:rsidRPr="00DB60B2">
        <w:rPr>
          <w:rFonts w:eastAsia="Tahoma" w:cs="Tahoma"/>
          <w:spacing w:val="-8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using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set of four primers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that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introduce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pooled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sample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- specific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barcodes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and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annealing</w:t>
      </w:r>
      <w:r w:rsidRPr="00DB60B2">
        <w:rPr>
          <w:rFonts w:eastAsia="Tahoma" w:cs="Tahoma"/>
          <w:spacing w:val="-10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sites for HiSeq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amplification</w:t>
      </w:r>
      <w:r w:rsidRPr="00DB60B2">
        <w:rPr>
          <w:rFonts w:eastAsia="Tahoma" w:cs="Tahoma"/>
          <w:spacing w:val="-1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and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sequencing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primers.</w:t>
      </w:r>
    </w:p>
    <w:p w14:paraId="154C0774" w14:textId="77777777" w:rsidR="007811F7" w:rsidRPr="00DB60B2" w:rsidRDefault="007811F7">
      <w:pPr>
        <w:spacing w:before="13" w:after="0" w:line="280" w:lineRule="exact"/>
        <w:rPr>
          <w:sz w:val="24"/>
          <w:szCs w:val="24"/>
        </w:rPr>
      </w:pPr>
    </w:p>
    <w:p w14:paraId="20C699BA" w14:textId="77777777" w:rsidR="00C73B31" w:rsidRDefault="00ED59A4" w:rsidP="00C73B31">
      <w:pPr>
        <w:pStyle w:val="ListParagraph"/>
        <w:numPr>
          <w:ilvl w:val="0"/>
          <w:numId w:val="10"/>
        </w:numPr>
        <w:tabs>
          <w:tab w:val="left" w:pos="4420"/>
        </w:tabs>
        <w:spacing w:after="0" w:line="288" w:lineRule="exact"/>
        <w:ind w:right="2433"/>
        <w:rPr>
          <w:rFonts w:eastAsia="Tahoma" w:cs="Tahoma"/>
          <w:sz w:val="24"/>
          <w:szCs w:val="24"/>
        </w:rPr>
      </w:pPr>
      <w:r w:rsidRPr="00C73B31">
        <w:rPr>
          <w:rFonts w:eastAsia="Tahoma" w:cs="Tahoma"/>
          <w:sz w:val="24"/>
          <w:szCs w:val="24"/>
        </w:rPr>
        <w:t>For each</w:t>
      </w:r>
      <w:r w:rsidRPr="00C73B31">
        <w:rPr>
          <w:rFonts w:eastAsia="Tahoma" w:cs="Tahoma"/>
          <w:spacing w:val="-3"/>
          <w:sz w:val="24"/>
          <w:szCs w:val="24"/>
        </w:rPr>
        <w:t xml:space="preserve"> </w:t>
      </w:r>
      <w:r w:rsidRPr="00C73B31">
        <w:rPr>
          <w:rFonts w:eastAsia="Tahoma" w:cs="Tahoma"/>
          <w:sz w:val="24"/>
          <w:szCs w:val="24"/>
        </w:rPr>
        <w:t>reaction</w:t>
      </w:r>
      <w:r w:rsidRPr="00C73B31">
        <w:rPr>
          <w:rFonts w:eastAsia="Tahoma" w:cs="Tahoma"/>
          <w:spacing w:val="-4"/>
          <w:sz w:val="24"/>
          <w:szCs w:val="24"/>
        </w:rPr>
        <w:t xml:space="preserve"> </w:t>
      </w:r>
      <w:r w:rsidRPr="00C73B31">
        <w:rPr>
          <w:rFonts w:eastAsia="Tahoma" w:cs="Tahoma"/>
          <w:sz w:val="24"/>
          <w:szCs w:val="24"/>
        </w:rPr>
        <w:t>prepare</w:t>
      </w:r>
      <w:r w:rsidRPr="00C73B31">
        <w:rPr>
          <w:rFonts w:eastAsia="Tahoma" w:cs="Tahoma"/>
          <w:spacing w:val="-4"/>
          <w:sz w:val="24"/>
          <w:szCs w:val="24"/>
        </w:rPr>
        <w:t xml:space="preserve"> </w:t>
      </w:r>
      <w:r w:rsidRPr="00C73B31">
        <w:rPr>
          <w:rFonts w:eastAsia="Tahoma" w:cs="Tahoma"/>
          <w:sz w:val="24"/>
          <w:szCs w:val="24"/>
        </w:rPr>
        <w:t>the</w:t>
      </w:r>
      <w:r w:rsidRPr="00C73B31">
        <w:rPr>
          <w:rFonts w:eastAsia="Tahoma" w:cs="Tahoma"/>
          <w:spacing w:val="-1"/>
          <w:sz w:val="24"/>
          <w:szCs w:val="24"/>
        </w:rPr>
        <w:t xml:space="preserve"> </w:t>
      </w:r>
      <w:r w:rsidRPr="00C73B31">
        <w:rPr>
          <w:rFonts w:eastAsia="Tahoma" w:cs="Tahoma"/>
          <w:sz w:val="24"/>
          <w:szCs w:val="24"/>
        </w:rPr>
        <w:t>following</w:t>
      </w:r>
      <w:r w:rsidRPr="00C73B31">
        <w:rPr>
          <w:rFonts w:eastAsia="Tahoma" w:cs="Tahoma"/>
          <w:spacing w:val="-6"/>
          <w:sz w:val="24"/>
          <w:szCs w:val="24"/>
        </w:rPr>
        <w:t xml:space="preserve"> </w:t>
      </w:r>
      <w:r w:rsidRPr="00C73B31">
        <w:rPr>
          <w:rFonts w:eastAsia="Tahoma" w:cs="Tahoma"/>
          <w:sz w:val="24"/>
          <w:szCs w:val="24"/>
        </w:rPr>
        <w:t>master</w:t>
      </w:r>
      <w:r w:rsidRPr="00C73B31">
        <w:rPr>
          <w:rFonts w:eastAsia="Tahoma" w:cs="Tahoma"/>
          <w:spacing w:val="-3"/>
          <w:sz w:val="24"/>
          <w:szCs w:val="24"/>
        </w:rPr>
        <w:t xml:space="preserve"> </w:t>
      </w:r>
      <w:r w:rsidRPr="00C73B31">
        <w:rPr>
          <w:rFonts w:eastAsia="Tahoma" w:cs="Tahoma"/>
          <w:sz w:val="24"/>
          <w:szCs w:val="24"/>
        </w:rPr>
        <w:t xml:space="preserve">mix: </w:t>
      </w:r>
    </w:p>
    <w:p w14:paraId="7E042AF7" w14:textId="77777777" w:rsidR="00C73B31" w:rsidRDefault="00C73B31" w:rsidP="00C73B31">
      <w:pPr>
        <w:pStyle w:val="ListParagraph"/>
        <w:tabs>
          <w:tab w:val="left" w:pos="4420"/>
        </w:tabs>
        <w:spacing w:after="0" w:line="288" w:lineRule="exact"/>
        <w:ind w:left="820" w:right="2433"/>
        <w:rPr>
          <w:rFonts w:eastAsia="Tahoma" w:cs="Tahoma"/>
          <w:sz w:val="24"/>
          <w:szCs w:val="24"/>
        </w:rPr>
      </w:pPr>
    </w:p>
    <w:tbl>
      <w:tblPr>
        <w:tblW w:w="5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960"/>
        <w:gridCol w:w="1960"/>
      </w:tblGrid>
      <w:tr w:rsidR="00B56FEC" w:rsidRPr="00B56FEC" w14:paraId="461D193D" w14:textId="77777777" w:rsidTr="00B56FEC">
        <w:trPr>
          <w:trHeight w:val="765"/>
          <w:jc w:val="center"/>
        </w:trPr>
        <w:tc>
          <w:tcPr>
            <w:tcW w:w="2400" w:type="dxa"/>
            <w:shd w:val="clear" w:color="auto" w:fill="auto"/>
            <w:vAlign w:val="center"/>
            <w:hideMark/>
          </w:tcPr>
          <w:p w14:paraId="00F140FE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Reagent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256FC1B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per sample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14:paraId="1E127B9E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master mix (8 pooled samples + 10% error)</w:t>
            </w:r>
          </w:p>
        </w:tc>
      </w:tr>
      <w:tr w:rsidR="00B56FEC" w:rsidRPr="00B56FEC" w14:paraId="37FA8DB3" w14:textId="77777777" w:rsidTr="00B56FEC">
        <w:trPr>
          <w:trHeight w:val="300"/>
          <w:jc w:val="center"/>
        </w:trPr>
        <w:tc>
          <w:tcPr>
            <w:tcW w:w="2400" w:type="dxa"/>
            <w:shd w:val="clear" w:color="auto" w:fill="auto"/>
            <w:vAlign w:val="center"/>
            <w:hideMark/>
          </w:tcPr>
          <w:p w14:paraId="655E25E1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dNTPs 2.5 mM ea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7E01814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14:paraId="1B08B453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8.8</w:t>
            </w:r>
          </w:p>
        </w:tc>
      </w:tr>
      <w:tr w:rsidR="00B56FEC" w:rsidRPr="00B56FEC" w14:paraId="15F2F51B" w14:textId="77777777" w:rsidTr="00B56FEC">
        <w:trPr>
          <w:trHeight w:val="315"/>
          <w:jc w:val="center"/>
        </w:trPr>
        <w:tc>
          <w:tcPr>
            <w:tcW w:w="2400" w:type="dxa"/>
            <w:shd w:val="clear" w:color="auto" w:fill="auto"/>
            <w:vAlign w:val="center"/>
            <w:hideMark/>
          </w:tcPr>
          <w:p w14:paraId="221AD2B0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A11686D" w14:textId="7F2971C3" w:rsidR="00B56FEC" w:rsidRPr="00B56FEC" w:rsidRDefault="000F1C66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1" w:author="Erin Shilling" w:date="2021-02-18T13:5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14.4</w:t>
              </w:r>
            </w:ins>
            <w:del w:id="2" w:author="Erin Shilling" w:date="2021-02-18T13:56:00Z">
              <w:r w:rsidR="00B56FEC" w:rsidRPr="00B56FEC" w:rsidDel="000F1C66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22</w:delText>
              </w:r>
            </w:del>
          </w:p>
        </w:tc>
        <w:tc>
          <w:tcPr>
            <w:tcW w:w="1960" w:type="dxa"/>
            <w:shd w:val="clear" w:color="auto" w:fill="auto"/>
            <w:vAlign w:val="center"/>
            <w:hideMark/>
          </w:tcPr>
          <w:p w14:paraId="08E00A2C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193.6</w:t>
            </w:r>
          </w:p>
        </w:tc>
      </w:tr>
      <w:tr w:rsidR="00B56FEC" w:rsidRPr="00B56FEC" w14:paraId="670875AB" w14:textId="77777777" w:rsidTr="00B56FEC">
        <w:trPr>
          <w:trHeight w:val="300"/>
          <w:jc w:val="center"/>
        </w:trPr>
        <w:tc>
          <w:tcPr>
            <w:tcW w:w="2400" w:type="dxa"/>
            <w:shd w:val="clear" w:color="auto" w:fill="auto"/>
            <w:vAlign w:val="center"/>
            <w:hideMark/>
          </w:tcPr>
          <w:p w14:paraId="24B1CC5A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µM IC1-P5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3F94D5E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14:paraId="1E1A0397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8.8</w:t>
            </w:r>
          </w:p>
        </w:tc>
      </w:tr>
      <w:tr w:rsidR="00B56FEC" w:rsidRPr="00B56FEC" w14:paraId="41373B04" w14:textId="77777777" w:rsidTr="00B56FEC">
        <w:trPr>
          <w:trHeight w:val="300"/>
          <w:jc w:val="center"/>
        </w:trPr>
        <w:tc>
          <w:tcPr>
            <w:tcW w:w="2400" w:type="dxa"/>
            <w:shd w:val="clear" w:color="auto" w:fill="auto"/>
            <w:vAlign w:val="center"/>
            <w:hideMark/>
          </w:tcPr>
          <w:p w14:paraId="4A971BB4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µM IC1-P7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0EA887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14:paraId="2763F83E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8.8</w:t>
            </w:r>
          </w:p>
        </w:tc>
      </w:tr>
      <w:tr w:rsidR="00B56FEC" w:rsidRPr="00B56FEC" w14:paraId="1289BCEE" w14:textId="77777777" w:rsidTr="00B56FEC">
        <w:trPr>
          <w:trHeight w:val="300"/>
          <w:jc w:val="center"/>
        </w:trPr>
        <w:tc>
          <w:tcPr>
            <w:tcW w:w="2400" w:type="dxa"/>
            <w:shd w:val="clear" w:color="auto" w:fill="auto"/>
            <w:vAlign w:val="center"/>
            <w:hideMark/>
          </w:tcPr>
          <w:p w14:paraId="7EDFCFC8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10x Titanium buffer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B3328DC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14:paraId="24B36DD8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</w:tr>
      <w:tr w:rsidR="00B56FEC" w:rsidRPr="00B56FEC" w14:paraId="648A24D3" w14:textId="77777777" w:rsidTr="00B56FEC">
        <w:trPr>
          <w:trHeight w:val="300"/>
          <w:jc w:val="center"/>
        </w:trPr>
        <w:tc>
          <w:tcPr>
            <w:tcW w:w="2400" w:type="dxa"/>
            <w:shd w:val="clear" w:color="auto" w:fill="auto"/>
            <w:vAlign w:val="center"/>
            <w:hideMark/>
          </w:tcPr>
          <w:p w14:paraId="4921B88C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Titanium Taq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DB1B4A4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14:paraId="156BD2FE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8.8</w:t>
            </w:r>
          </w:p>
        </w:tc>
      </w:tr>
      <w:tr w:rsidR="00B56FEC" w:rsidRPr="00B56FEC" w14:paraId="5214E619" w14:textId="77777777" w:rsidTr="00B56FEC">
        <w:trPr>
          <w:trHeight w:val="300"/>
          <w:jc w:val="center"/>
        </w:trPr>
        <w:tc>
          <w:tcPr>
            <w:tcW w:w="2400" w:type="dxa"/>
            <w:shd w:val="clear" w:color="auto" w:fill="auto"/>
            <w:vAlign w:val="center"/>
            <w:hideMark/>
          </w:tcPr>
          <w:p w14:paraId="22B3A897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77EF2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6FEC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14:paraId="74ADFECD" w14:textId="77777777" w:rsidR="00B56FEC" w:rsidRPr="00B56FEC" w:rsidRDefault="00B56FEC" w:rsidP="00B56FE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56F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272.8</w:t>
            </w:r>
          </w:p>
        </w:tc>
      </w:tr>
    </w:tbl>
    <w:p w14:paraId="06CC2F04" w14:textId="73FE4630" w:rsidR="00C73B31" w:rsidRDefault="00C73B31" w:rsidP="00C73B31">
      <w:pPr>
        <w:tabs>
          <w:tab w:val="left" w:pos="4420"/>
        </w:tabs>
        <w:spacing w:after="0" w:line="288" w:lineRule="exact"/>
        <w:ind w:right="2433"/>
        <w:rPr>
          <w:ins w:id="3" w:author="Erin Shilling" w:date="2021-02-18T13:57:00Z"/>
          <w:rFonts w:eastAsia="Tahoma" w:cs="Tahoma"/>
          <w:sz w:val="24"/>
          <w:szCs w:val="24"/>
        </w:rPr>
      </w:pPr>
    </w:p>
    <w:tbl>
      <w:tblPr>
        <w:tblW w:w="50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40"/>
        <w:gridCol w:w="1020"/>
        <w:gridCol w:w="1840"/>
      </w:tblGrid>
      <w:tr w:rsidR="000F1C66" w:rsidRPr="000F1C66" w14:paraId="7E67D461" w14:textId="77777777" w:rsidTr="000F1C66">
        <w:trPr>
          <w:trHeight w:val="330"/>
          <w:ins w:id="4" w:author="Erin Shilling" w:date="2021-02-18T13:57:00Z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2E22190" w14:textId="77777777" w:rsidR="000F1C66" w:rsidRPr="003D16C3" w:rsidRDefault="000F1C66" w:rsidP="000F1C66">
            <w:pPr>
              <w:widowControl/>
              <w:spacing w:after="0" w:line="240" w:lineRule="auto"/>
              <w:rPr>
                <w:ins w:id="5" w:author="Erin Shilling" w:date="2021-02-18T13:57:00Z"/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commentRangeStart w:id="6"/>
            <w:ins w:id="7" w:author="Erin Shilling" w:date="2021-02-18T13:57:00Z">
              <w:r w:rsidRPr="000F1C66">
                <w:rPr>
                  <w:rFonts w:ascii="Helvetica" w:eastAsia="Times New Roman" w:hAnsi="Helvetica" w:cs="Helvetica"/>
                  <w:b/>
                  <w:bCs/>
                  <w:color w:val="000000"/>
                  <w:sz w:val="24"/>
                  <w:szCs w:val="24"/>
                </w:rPr>
                <w:t>Reagent</w:t>
              </w:r>
            </w:ins>
            <w:commentRangeEnd w:id="6"/>
            <w:ins w:id="8" w:author="Erin Shilling" w:date="2021-02-18T13:59:00Z">
              <w:r w:rsidR="003D16C3">
                <w:rPr>
                  <w:rStyle w:val="CommentReference"/>
                </w:rPr>
                <w:commentReference w:id="6"/>
              </w:r>
            </w:ins>
          </w:p>
        </w:tc>
        <w:tc>
          <w:tcPr>
            <w:tcW w:w="10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82E458B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9" w:author="Erin Shilling" w:date="2021-02-18T13:57:00Z"/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rPrChange w:id="10" w:author="Erin Shilling" w:date="2021-02-18T13:57:00Z">
                  <w:rPr>
                    <w:ins w:id="11" w:author="Erin Shilling" w:date="2021-02-18T13:57:00Z"/>
                    <w:rFonts w:ascii="Helvetica" w:eastAsia="Times New Roman" w:hAnsi="Helvetica" w:cs="Helvetica"/>
                    <w:b/>
                    <w:bCs/>
                    <w:color w:val="000000"/>
                    <w:sz w:val="24"/>
                    <w:szCs w:val="24"/>
                  </w:rPr>
                </w:rPrChange>
              </w:rPr>
            </w:pPr>
            <w:ins w:id="12" w:author="Erin Shilling" w:date="2021-02-18T13:57:00Z">
              <w:r w:rsidRPr="003D16C3">
                <w:rPr>
                  <w:rFonts w:ascii="Helvetica" w:eastAsia="Times New Roman" w:hAnsi="Helvetica" w:cs="Helvetica"/>
                  <w:b/>
                  <w:bCs/>
                  <w:color w:val="000000"/>
                  <w:sz w:val="24"/>
                  <w:szCs w:val="24"/>
                </w:rPr>
                <w:t>per pool</w:t>
              </w:r>
            </w:ins>
          </w:p>
        </w:tc>
        <w:tc>
          <w:tcPr>
            <w:tcW w:w="184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22E89C2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13" w:author="Erin Shilling" w:date="2021-02-18T13:57:00Z"/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rPrChange w:id="14" w:author="Erin Shilling" w:date="2021-02-18T13:57:00Z">
                  <w:rPr>
                    <w:ins w:id="15" w:author="Erin Shilling" w:date="2021-02-18T13:57:00Z"/>
                    <w:rFonts w:ascii="Helvetica" w:eastAsia="Times New Roman" w:hAnsi="Helvetica" w:cs="Helvetica"/>
                    <w:b/>
                    <w:bCs/>
                    <w:color w:val="000000"/>
                    <w:sz w:val="24"/>
                    <w:szCs w:val="24"/>
                  </w:rPr>
                </w:rPrChange>
              </w:rPr>
            </w:pPr>
            <w:ins w:id="16" w:author="Erin Shilling" w:date="2021-02-18T13:57:00Z">
              <w:r w:rsidRPr="000F1C66">
                <w:rPr>
                  <w:rFonts w:ascii="Helvetica" w:eastAsia="Times New Roman" w:hAnsi="Helvetica" w:cs="Helvetica"/>
                  <w:b/>
                  <w:bCs/>
                  <w:color w:val="000000"/>
                  <w:sz w:val="24"/>
                  <w:szCs w:val="24"/>
                  <w:rPrChange w:id="17" w:author="Erin Shilling" w:date="2021-02-18T13:57:00Z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</w:rPrChange>
                </w:rPr>
                <w:t>8 pools (+error)</w:t>
              </w:r>
            </w:ins>
          </w:p>
        </w:tc>
      </w:tr>
      <w:tr w:rsidR="000F1C66" w:rsidRPr="000F1C66" w14:paraId="0592FB7C" w14:textId="77777777" w:rsidTr="000F1C66">
        <w:trPr>
          <w:trHeight w:val="330"/>
          <w:ins w:id="18" w:author="Erin Shilling" w:date="2021-02-18T13:57:00Z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B85A5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19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20" w:author="Erin Shilling" w:date="2021-02-18T13:57:00Z">
                  <w:rPr>
                    <w:ins w:id="21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22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23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dNTPs 2.5 mM ea</w:t>
              </w:r>
            </w:ins>
          </w:p>
        </w:tc>
        <w:tc>
          <w:tcPr>
            <w:tcW w:w="10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30740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24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25" w:author="Erin Shilling" w:date="2021-02-18T13:57:00Z">
                  <w:rPr>
                    <w:ins w:id="26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27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28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1</w:t>
              </w:r>
            </w:ins>
          </w:p>
        </w:tc>
        <w:tc>
          <w:tcPr>
            <w:tcW w:w="18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849E2EA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29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30" w:author="Erin Shilling" w:date="2021-02-18T13:57:00Z">
                  <w:rPr>
                    <w:ins w:id="31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32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33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8.8</w:t>
              </w:r>
            </w:ins>
          </w:p>
        </w:tc>
      </w:tr>
      <w:tr w:rsidR="000F1C66" w:rsidRPr="000F1C66" w14:paraId="776569BB" w14:textId="77777777" w:rsidTr="000F1C66">
        <w:trPr>
          <w:trHeight w:val="360"/>
          <w:ins w:id="34" w:author="Erin Shilling" w:date="2021-02-18T13:57:00Z"/>
        </w:trPr>
        <w:tc>
          <w:tcPr>
            <w:tcW w:w="2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67AAB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35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36" w:author="Erin Shilling" w:date="2021-02-18T13:57:00Z">
                  <w:rPr>
                    <w:ins w:id="37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38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39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H</w:t>
              </w:r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vertAlign w:val="subscript"/>
                  <w:rPrChange w:id="40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bscript"/>
                    </w:rPr>
                  </w:rPrChange>
                </w:rPr>
                <w:t>2</w:t>
              </w:r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41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O</w:t>
              </w:r>
            </w:ins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5CDBEC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42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43" w:author="Erin Shilling" w:date="2021-02-18T13:57:00Z">
                  <w:rPr>
                    <w:ins w:id="44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45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46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14.4</w:t>
              </w:r>
            </w:ins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C6DB27E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47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48" w:author="Erin Shilling" w:date="2021-02-18T13:57:00Z">
                  <w:rPr>
                    <w:ins w:id="49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50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51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126.72</w:t>
              </w:r>
            </w:ins>
          </w:p>
        </w:tc>
      </w:tr>
      <w:tr w:rsidR="000F1C66" w:rsidRPr="000F1C66" w14:paraId="7AF31E0F" w14:textId="77777777" w:rsidTr="000F1C66">
        <w:trPr>
          <w:trHeight w:val="315"/>
          <w:ins w:id="52" w:author="Erin Shilling" w:date="2021-02-18T13:57:00Z"/>
        </w:trPr>
        <w:tc>
          <w:tcPr>
            <w:tcW w:w="2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62299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53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54" w:author="Erin Shilling" w:date="2021-02-18T13:57:00Z">
                  <w:rPr>
                    <w:ins w:id="55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56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57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10 µM IC1-P5</w:t>
              </w:r>
            </w:ins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9FE35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58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59" w:author="Erin Shilling" w:date="2021-02-18T13:57:00Z">
                  <w:rPr>
                    <w:ins w:id="60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61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62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1</w:t>
              </w:r>
            </w:ins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459FAB1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63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64" w:author="Erin Shilling" w:date="2021-02-18T13:57:00Z">
                  <w:rPr>
                    <w:ins w:id="65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66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67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8.8</w:t>
              </w:r>
            </w:ins>
          </w:p>
        </w:tc>
      </w:tr>
      <w:tr w:rsidR="000F1C66" w:rsidRPr="000F1C66" w14:paraId="02F5DB57" w14:textId="77777777" w:rsidTr="000F1C66">
        <w:trPr>
          <w:trHeight w:val="315"/>
          <w:ins w:id="68" w:author="Erin Shilling" w:date="2021-02-18T13:57:00Z"/>
        </w:trPr>
        <w:tc>
          <w:tcPr>
            <w:tcW w:w="2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51A69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69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70" w:author="Erin Shilling" w:date="2021-02-18T13:57:00Z">
                  <w:rPr>
                    <w:ins w:id="71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72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73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10 µM IC1-P7</w:t>
              </w:r>
            </w:ins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631CD1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74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75" w:author="Erin Shilling" w:date="2021-02-18T13:57:00Z">
                  <w:rPr>
                    <w:ins w:id="76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77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78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1</w:t>
              </w:r>
            </w:ins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A553C45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79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80" w:author="Erin Shilling" w:date="2021-02-18T13:57:00Z">
                  <w:rPr>
                    <w:ins w:id="81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82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83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8.8</w:t>
              </w:r>
            </w:ins>
          </w:p>
        </w:tc>
      </w:tr>
      <w:tr w:rsidR="000F1C66" w:rsidRPr="000F1C66" w14:paraId="3EE2B318" w14:textId="77777777" w:rsidTr="000F1C66">
        <w:trPr>
          <w:trHeight w:val="315"/>
          <w:ins w:id="84" w:author="Erin Shilling" w:date="2021-02-18T13:57:00Z"/>
        </w:trPr>
        <w:tc>
          <w:tcPr>
            <w:tcW w:w="2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EC5BE4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85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86" w:author="Erin Shilling" w:date="2021-02-18T13:57:00Z">
                  <w:rPr>
                    <w:ins w:id="87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88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89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TruSeq_Un1</w:t>
              </w:r>
            </w:ins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E1805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90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91" w:author="Erin Shilling" w:date="2021-02-18T13:57:00Z">
                  <w:rPr>
                    <w:ins w:id="92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93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94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0.6</w:t>
              </w:r>
            </w:ins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03C284C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95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96" w:author="Erin Shilling" w:date="2021-02-18T13:57:00Z">
                  <w:rPr>
                    <w:ins w:id="97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98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99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5.28</w:t>
              </w:r>
            </w:ins>
          </w:p>
        </w:tc>
      </w:tr>
      <w:tr w:rsidR="000F1C66" w:rsidRPr="000F1C66" w14:paraId="015ED76F" w14:textId="77777777" w:rsidTr="000F1C66">
        <w:trPr>
          <w:trHeight w:val="315"/>
          <w:ins w:id="100" w:author="Erin Shilling" w:date="2021-02-18T13:57:00Z"/>
        </w:trPr>
        <w:tc>
          <w:tcPr>
            <w:tcW w:w="2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FD7524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101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102" w:author="Erin Shilling" w:date="2021-02-18T13:57:00Z">
                  <w:rPr>
                    <w:ins w:id="103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104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105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10x Titanium buffer</w:t>
              </w:r>
            </w:ins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839C41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106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107" w:author="Erin Shilling" w:date="2021-02-18T13:57:00Z">
                  <w:rPr>
                    <w:ins w:id="108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109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110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5</w:t>
              </w:r>
            </w:ins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30E2999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111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112" w:author="Erin Shilling" w:date="2021-02-18T13:57:00Z">
                  <w:rPr>
                    <w:ins w:id="113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114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115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44</w:t>
              </w:r>
            </w:ins>
          </w:p>
        </w:tc>
      </w:tr>
      <w:tr w:rsidR="000F1C66" w:rsidRPr="000F1C66" w14:paraId="1B26F911" w14:textId="77777777" w:rsidTr="000F1C66">
        <w:trPr>
          <w:trHeight w:val="330"/>
          <w:ins w:id="116" w:author="Erin Shilling" w:date="2021-02-18T13:57:00Z"/>
        </w:trPr>
        <w:tc>
          <w:tcPr>
            <w:tcW w:w="21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7B72C0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117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118" w:author="Erin Shilling" w:date="2021-02-18T13:57:00Z">
                  <w:rPr>
                    <w:ins w:id="119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120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121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Titanium Taq</w:t>
              </w:r>
            </w:ins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0EDF6C8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122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123" w:author="Erin Shilling" w:date="2021-02-18T13:57:00Z">
                  <w:rPr>
                    <w:ins w:id="124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125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126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1</w:t>
              </w:r>
            </w:ins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421437D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127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128" w:author="Erin Shilling" w:date="2021-02-18T13:57:00Z">
                  <w:rPr>
                    <w:ins w:id="129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130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131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8.8</w:t>
              </w:r>
            </w:ins>
          </w:p>
        </w:tc>
      </w:tr>
      <w:tr w:rsidR="000F1C66" w:rsidRPr="000F1C66" w14:paraId="0998CB0D" w14:textId="77777777" w:rsidTr="000F1C66">
        <w:trPr>
          <w:trHeight w:val="330"/>
          <w:ins w:id="132" w:author="Erin Shilling" w:date="2021-02-18T13:57:00Z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12DAECF" w14:textId="77777777" w:rsidR="000F1C66" w:rsidRPr="000F1C66" w:rsidRDefault="000F1C66" w:rsidP="000F1C66">
            <w:pPr>
              <w:widowControl/>
              <w:spacing w:after="0" w:line="240" w:lineRule="auto"/>
              <w:jc w:val="right"/>
              <w:rPr>
                <w:ins w:id="133" w:author="Erin Shilling" w:date="2021-02-18T13:57:00Z"/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rPrChange w:id="134" w:author="Erin Shilling" w:date="2021-02-18T13:57:00Z">
                  <w:rPr>
                    <w:ins w:id="135" w:author="Erin Shilling" w:date="2021-02-18T13:57:00Z"/>
                    <w:rFonts w:ascii="Helvetica" w:eastAsia="Times New Roman" w:hAnsi="Helvetica" w:cs="Helvetica"/>
                    <w:b/>
                    <w:bCs/>
                    <w:color w:val="000000"/>
                    <w:sz w:val="24"/>
                    <w:szCs w:val="24"/>
                  </w:rPr>
                </w:rPrChange>
              </w:rPr>
            </w:pPr>
            <w:ins w:id="136" w:author="Erin Shilling" w:date="2021-02-18T13:57:00Z">
              <w:r w:rsidRPr="000F1C66">
                <w:rPr>
                  <w:rFonts w:ascii="Helvetica" w:eastAsia="Times New Roman" w:hAnsi="Helvetica" w:cs="Helvetica"/>
                  <w:b/>
                  <w:bCs/>
                  <w:color w:val="000000"/>
                  <w:sz w:val="24"/>
                  <w:szCs w:val="24"/>
                  <w:rPrChange w:id="137" w:author="Erin Shilling" w:date="2021-02-18T13:57:00Z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</w:rPrChange>
                </w:rPr>
                <w:t>Total</w:t>
              </w:r>
            </w:ins>
          </w:p>
        </w:tc>
        <w:tc>
          <w:tcPr>
            <w:tcW w:w="1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098066E" w14:textId="77777777" w:rsidR="000F1C66" w:rsidRPr="000F1C66" w:rsidRDefault="000F1C66" w:rsidP="000F1C66">
            <w:pPr>
              <w:widowControl/>
              <w:spacing w:after="0" w:line="240" w:lineRule="auto"/>
              <w:jc w:val="right"/>
              <w:rPr>
                <w:ins w:id="138" w:author="Erin Shilling" w:date="2021-02-18T13:57:00Z"/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rPrChange w:id="139" w:author="Erin Shilling" w:date="2021-02-18T13:57:00Z">
                  <w:rPr>
                    <w:ins w:id="140" w:author="Erin Shilling" w:date="2021-02-18T13:57:00Z"/>
                    <w:rFonts w:ascii="Helvetica" w:eastAsia="Times New Roman" w:hAnsi="Helvetica" w:cs="Helvetica"/>
                    <w:b/>
                    <w:bCs/>
                    <w:color w:val="000000"/>
                    <w:sz w:val="24"/>
                    <w:szCs w:val="24"/>
                  </w:rPr>
                </w:rPrChange>
              </w:rPr>
            </w:pPr>
            <w:ins w:id="141" w:author="Erin Shilling" w:date="2021-02-18T13:57:00Z">
              <w:r w:rsidRPr="000F1C66">
                <w:rPr>
                  <w:rFonts w:ascii="Helvetica" w:eastAsia="Times New Roman" w:hAnsi="Helvetica" w:cs="Helvetica"/>
                  <w:b/>
                  <w:bCs/>
                  <w:color w:val="000000"/>
                  <w:sz w:val="24"/>
                  <w:szCs w:val="24"/>
                  <w:rPrChange w:id="142" w:author="Erin Shilling" w:date="2021-02-18T13:57:00Z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</w:rPrChange>
                </w:rPr>
                <w:t>24</w:t>
              </w:r>
            </w:ins>
          </w:p>
        </w:tc>
        <w:tc>
          <w:tcPr>
            <w:tcW w:w="18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3B6B86" w14:textId="77777777" w:rsidR="000F1C66" w:rsidRPr="000F1C66" w:rsidRDefault="000F1C66" w:rsidP="000F1C66">
            <w:pPr>
              <w:widowControl/>
              <w:spacing w:after="0" w:line="240" w:lineRule="auto"/>
              <w:jc w:val="right"/>
              <w:rPr>
                <w:ins w:id="143" w:author="Erin Shilling" w:date="2021-02-18T13:57:00Z"/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rPrChange w:id="144" w:author="Erin Shilling" w:date="2021-02-18T13:57:00Z">
                  <w:rPr>
                    <w:ins w:id="145" w:author="Erin Shilling" w:date="2021-02-18T13:57:00Z"/>
                    <w:rFonts w:ascii="Helvetica" w:eastAsia="Times New Roman" w:hAnsi="Helvetica" w:cs="Helvetica"/>
                    <w:b/>
                    <w:bCs/>
                    <w:color w:val="000000"/>
                    <w:sz w:val="24"/>
                    <w:szCs w:val="24"/>
                  </w:rPr>
                </w:rPrChange>
              </w:rPr>
            </w:pPr>
            <w:ins w:id="146" w:author="Erin Shilling" w:date="2021-02-18T13:57:00Z">
              <w:r w:rsidRPr="000F1C66">
                <w:rPr>
                  <w:rFonts w:ascii="Helvetica" w:eastAsia="Times New Roman" w:hAnsi="Helvetica" w:cs="Helvetica"/>
                  <w:b/>
                  <w:bCs/>
                  <w:color w:val="000000"/>
                  <w:sz w:val="24"/>
                  <w:szCs w:val="24"/>
                  <w:rPrChange w:id="147" w:author="Erin Shilling" w:date="2021-02-18T13:57:00Z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</w:rPrChange>
                </w:rPr>
                <w:t>211.2</w:t>
              </w:r>
            </w:ins>
          </w:p>
        </w:tc>
      </w:tr>
      <w:tr w:rsidR="000F1C66" w:rsidRPr="000F1C66" w14:paraId="0128D81B" w14:textId="77777777" w:rsidTr="000F1C66">
        <w:trPr>
          <w:trHeight w:val="315"/>
          <w:ins w:id="148" w:author="Erin Shilling" w:date="2021-02-18T13:57:00Z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B25D42" w14:textId="77777777" w:rsidR="000F1C66" w:rsidRPr="000F1C66" w:rsidRDefault="000F1C66" w:rsidP="000F1C66">
            <w:pPr>
              <w:widowControl/>
              <w:spacing w:after="0" w:line="240" w:lineRule="auto"/>
              <w:jc w:val="right"/>
              <w:rPr>
                <w:ins w:id="149" w:author="Erin Shilling" w:date="2021-02-18T13:57:00Z"/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rPrChange w:id="150" w:author="Erin Shilling" w:date="2021-02-18T13:57:00Z">
                  <w:rPr>
                    <w:ins w:id="151" w:author="Erin Shilling" w:date="2021-02-18T13:57:00Z"/>
                    <w:rFonts w:ascii="Helvetica" w:eastAsia="Times New Roman" w:hAnsi="Helvetica" w:cs="Helvetica"/>
                    <w:b/>
                    <w:bCs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B074E8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152" w:author="Erin Shilling" w:date="2021-02-18T13:57:00Z"/>
                <w:rFonts w:ascii="Times New Roman" w:eastAsia="Times New Roman" w:hAnsi="Times New Roman" w:cs="Times New Roman"/>
                <w:sz w:val="20"/>
                <w:szCs w:val="20"/>
                <w:rPrChange w:id="153" w:author="Erin Shilling" w:date="2021-02-18T13:57:00Z">
                  <w:rPr>
                    <w:ins w:id="154" w:author="Erin Shilling" w:date="2021-02-18T13:57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1D082" w14:textId="77777777" w:rsidR="000F1C66" w:rsidRPr="000F1C66" w:rsidRDefault="000F1C66" w:rsidP="000F1C66">
            <w:pPr>
              <w:widowControl/>
              <w:spacing w:after="0" w:line="240" w:lineRule="auto"/>
              <w:rPr>
                <w:ins w:id="155" w:author="Erin Shilling" w:date="2021-02-18T13:57:00Z"/>
                <w:rFonts w:ascii="Times New Roman" w:eastAsia="Times New Roman" w:hAnsi="Times New Roman" w:cs="Times New Roman"/>
                <w:sz w:val="20"/>
                <w:szCs w:val="20"/>
                <w:rPrChange w:id="156" w:author="Erin Shilling" w:date="2021-02-18T13:57:00Z">
                  <w:rPr>
                    <w:ins w:id="157" w:author="Erin Shilling" w:date="2021-02-18T13:57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</w:tr>
      <w:tr w:rsidR="000F1C66" w:rsidRPr="000F1C66" w14:paraId="5088D9E3" w14:textId="77777777" w:rsidTr="000F1C66">
        <w:trPr>
          <w:trHeight w:val="960"/>
          <w:ins w:id="158" w:author="Erin Shilling" w:date="2021-02-18T13:57:00Z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74539" w14:textId="77777777" w:rsidR="000F1C66" w:rsidRPr="000F1C66" w:rsidRDefault="000F1C66" w:rsidP="000F1C66">
            <w:pPr>
              <w:widowControl/>
              <w:spacing w:after="0" w:line="240" w:lineRule="auto"/>
              <w:jc w:val="center"/>
              <w:rPr>
                <w:ins w:id="159" w:author="Erin Shilling" w:date="2021-02-18T13:57:00Z"/>
                <w:rFonts w:ascii="Helvetica" w:eastAsia="Times New Roman" w:hAnsi="Helvetica" w:cs="Helvetica"/>
                <w:b/>
                <w:bCs/>
                <w:color w:val="000000"/>
                <w:rPrChange w:id="160" w:author="Erin Shilling" w:date="2021-02-18T13:57:00Z">
                  <w:rPr>
                    <w:ins w:id="161" w:author="Erin Shilling" w:date="2021-02-18T13:57:00Z"/>
                    <w:rFonts w:ascii="Helvetica" w:eastAsia="Times New Roman" w:hAnsi="Helvetica" w:cs="Helvetica"/>
                    <w:b/>
                    <w:bCs/>
                    <w:color w:val="000000"/>
                  </w:rPr>
                </w:rPrChange>
              </w:rPr>
            </w:pPr>
            <w:ins w:id="162" w:author="Erin Shilling" w:date="2021-02-18T13:57:00Z">
              <w:r w:rsidRPr="000F1C66">
                <w:rPr>
                  <w:rFonts w:ascii="Helvetica" w:eastAsia="Times New Roman" w:hAnsi="Helvetica" w:cs="Helvetica"/>
                  <w:b/>
                  <w:bCs/>
                  <w:color w:val="000000"/>
                  <w:rPrChange w:id="163" w:author="Erin Shilling" w:date="2021-02-18T13:57:00Z">
                    <w:rPr>
                      <w:rFonts w:ascii="Helvetica" w:eastAsia="Times New Roman" w:hAnsi="Helvetica" w:cs="Helvetica"/>
                      <w:b/>
                      <w:bCs/>
                      <w:color w:val="000000"/>
                    </w:rPr>
                  </w:rPrChange>
                </w:rPr>
                <w:t>To each sample add a different 1 uM ILL-BC oligo</w:t>
              </w:r>
            </w:ins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76524" w14:textId="77777777" w:rsidR="000F1C66" w:rsidRPr="000F1C66" w:rsidRDefault="000F1C66" w:rsidP="000F1C66">
            <w:pPr>
              <w:widowControl/>
              <w:spacing w:after="0" w:line="240" w:lineRule="auto"/>
              <w:jc w:val="center"/>
              <w:rPr>
                <w:ins w:id="164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165" w:author="Erin Shilling" w:date="2021-02-18T13:57:00Z">
                  <w:rPr>
                    <w:ins w:id="166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167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168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6</w:t>
              </w:r>
            </w:ins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5FD55B" w14:textId="77777777" w:rsidR="000F1C66" w:rsidRPr="000F1C66" w:rsidRDefault="000F1C66" w:rsidP="000F1C66">
            <w:pPr>
              <w:widowControl/>
              <w:spacing w:after="0" w:line="240" w:lineRule="auto"/>
              <w:jc w:val="center"/>
              <w:rPr>
                <w:ins w:id="169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170" w:author="Erin Shilling" w:date="2021-02-18T13:57:00Z">
                  <w:rPr>
                    <w:ins w:id="171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  <w:tr w:rsidR="000F1C66" w:rsidRPr="000F1C66" w14:paraId="059F342E" w14:textId="77777777" w:rsidTr="000F1C66">
        <w:trPr>
          <w:trHeight w:val="630"/>
          <w:ins w:id="172" w:author="Erin Shilling" w:date="2021-02-18T13:57:00Z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BC926" w14:textId="77777777" w:rsidR="000F1C66" w:rsidRPr="000F1C66" w:rsidRDefault="000F1C66" w:rsidP="000F1C66">
            <w:pPr>
              <w:widowControl/>
              <w:spacing w:after="0" w:line="240" w:lineRule="auto"/>
              <w:jc w:val="center"/>
              <w:rPr>
                <w:ins w:id="173" w:author="Erin Shilling" w:date="2021-02-18T13:57:00Z"/>
                <w:rFonts w:ascii="Helvetica" w:eastAsia="Times New Roman" w:hAnsi="Helvetica" w:cs="Helvetica"/>
                <w:b/>
                <w:bCs/>
                <w:color w:val="000000"/>
                <w:rPrChange w:id="174" w:author="Erin Shilling" w:date="2021-02-18T13:57:00Z">
                  <w:rPr>
                    <w:ins w:id="175" w:author="Erin Shilling" w:date="2021-02-18T13:57:00Z"/>
                    <w:rFonts w:ascii="Helvetica" w:eastAsia="Times New Roman" w:hAnsi="Helvetica" w:cs="Helvetica"/>
                    <w:b/>
                    <w:bCs/>
                    <w:color w:val="000000"/>
                  </w:rPr>
                </w:rPrChange>
              </w:rPr>
            </w:pPr>
            <w:ins w:id="176" w:author="Erin Shilling" w:date="2021-02-18T13:57:00Z">
              <w:r w:rsidRPr="000F1C66">
                <w:rPr>
                  <w:rFonts w:ascii="Helvetica" w:eastAsia="Times New Roman" w:hAnsi="Helvetica" w:cs="Helvetica"/>
                  <w:b/>
                  <w:bCs/>
                  <w:color w:val="000000"/>
                  <w:rPrChange w:id="177" w:author="Erin Shilling" w:date="2021-02-18T13:57:00Z">
                    <w:rPr>
                      <w:rFonts w:ascii="Helvetica" w:eastAsia="Times New Roman" w:hAnsi="Helvetica" w:cs="Helvetica"/>
                      <w:b/>
                      <w:bCs/>
                      <w:color w:val="000000"/>
                    </w:rPr>
                  </w:rPrChange>
                </w:rPr>
                <w:t>To each sample add pooled ligation</w:t>
              </w:r>
            </w:ins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07359" w14:textId="77777777" w:rsidR="000F1C66" w:rsidRPr="000F1C66" w:rsidRDefault="000F1C66" w:rsidP="000F1C66">
            <w:pPr>
              <w:widowControl/>
              <w:spacing w:after="0" w:line="240" w:lineRule="auto"/>
              <w:jc w:val="center"/>
              <w:rPr>
                <w:ins w:id="178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179" w:author="Erin Shilling" w:date="2021-02-18T13:57:00Z">
                  <w:rPr>
                    <w:ins w:id="180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  <w:ins w:id="181" w:author="Erin Shilling" w:date="2021-02-18T13:57:00Z">
              <w:r w:rsidRPr="000F1C66">
                <w:rPr>
                  <w:rFonts w:ascii="Helvetica" w:eastAsia="Times New Roman" w:hAnsi="Helvetica" w:cs="Helvetica"/>
                  <w:color w:val="000000"/>
                  <w:sz w:val="24"/>
                  <w:szCs w:val="24"/>
                  <w:rPrChange w:id="182" w:author="Erin Shilling" w:date="2021-02-18T13:57:00Z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rPrChange>
                </w:rPr>
                <w:t>20</w:t>
              </w:r>
            </w:ins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55EE2F" w14:textId="77777777" w:rsidR="000F1C66" w:rsidRPr="000F1C66" w:rsidRDefault="000F1C66" w:rsidP="000F1C66">
            <w:pPr>
              <w:widowControl/>
              <w:spacing w:after="0" w:line="240" w:lineRule="auto"/>
              <w:jc w:val="center"/>
              <w:rPr>
                <w:ins w:id="183" w:author="Erin Shilling" w:date="2021-02-18T13:57:00Z"/>
                <w:rFonts w:ascii="Helvetica" w:eastAsia="Times New Roman" w:hAnsi="Helvetica" w:cs="Helvetica"/>
                <w:color w:val="000000"/>
                <w:sz w:val="24"/>
                <w:szCs w:val="24"/>
                <w:rPrChange w:id="184" w:author="Erin Shilling" w:date="2021-02-18T13:57:00Z">
                  <w:rPr>
                    <w:ins w:id="185" w:author="Erin Shilling" w:date="2021-02-18T13:57:00Z"/>
                    <w:rFonts w:ascii="Helvetica" w:eastAsia="Times New Roman" w:hAnsi="Helvetica" w:cs="Helvetica"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3494BAEC" w14:textId="77777777" w:rsidR="003D16C3" w:rsidRPr="003D16C3" w:rsidRDefault="003D16C3" w:rsidP="003D16C3">
      <w:pPr>
        <w:widowControl/>
        <w:spacing w:after="0" w:line="240" w:lineRule="auto"/>
        <w:rPr>
          <w:ins w:id="186" w:author="Erin Shilling" w:date="2021-02-18T13:59:00Z"/>
          <w:rFonts w:ascii="Helvetica" w:eastAsia="Times New Roman" w:hAnsi="Helvetica" w:cs="Helvetica"/>
          <w:color w:val="000000"/>
          <w:sz w:val="24"/>
          <w:szCs w:val="24"/>
        </w:rPr>
      </w:pPr>
      <w:ins w:id="187" w:author="Erin Shilling" w:date="2021-02-18T13:59:00Z">
        <w:r w:rsidRPr="003D16C3">
          <w:rPr>
            <w:rFonts w:ascii="Helvetica" w:eastAsia="Times New Roman" w:hAnsi="Helvetica" w:cs="Helvetica"/>
            <w:color w:val="000000"/>
            <w:sz w:val="24"/>
            <w:szCs w:val="24"/>
          </w:rPr>
          <w:t>Pool 6µL from each ligation across rows (e.g. 6µL each from A1-A12 into one pool)</w:t>
        </w:r>
      </w:ins>
    </w:p>
    <w:p w14:paraId="7CD7A57B" w14:textId="77777777" w:rsidR="000F1C66" w:rsidRPr="00C73B31" w:rsidRDefault="000F1C66" w:rsidP="00C73B31">
      <w:pPr>
        <w:tabs>
          <w:tab w:val="left" w:pos="4420"/>
        </w:tabs>
        <w:spacing w:after="0" w:line="288" w:lineRule="exact"/>
        <w:ind w:right="2433"/>
        <w:rPr>
          <w:rFonts w:eastAsia="Tahoma" w:cs="Tahoma"/>
          <w:sz w:val="24"/>
          <w:szCs w:val="24"/>
        </w:rPr>
      </w:pPr>
    </w:p>
    <w:p w14:paraId="62346F70" w14:textId="77777777" w:rsidR="00C73B31" w:rsidRPr="00C73B31" w:rsidRDefault="00C73B31" w:rsidP="00C73B31">
      <w:pPr>
        <w:pStyle w:val="ListParagraph"/>
        <w:tabs>
          <w:tab w:val="left" w:pos="4420"/>
        </w:tabs>
        <w:spacing w:after="0" w:line="288" w:lineRule="exact"/>
        <w:ind w:left="820" w:right="2433"/>
        <w:rPr>
          <w:rFonts w:eastAsia="Tahoma" w:cs="Tahoma"/>
          <w:sz w:val="24"/>
          <w:szCs w:val="24"/>
        </w:rPr>
      </w:pPr>
    </w:p>
    <w:p w14:paraId="10A4045E" w14:textId="77777777" w:rsidR="00C73B31" w:rsidRDefault="00C73B31" w:rsidP="00C73B31">
      <w:pPr>
        <w:pStyle w:val="ListParagraph"/>
        <w:numPr>
          <w:ilvl w:val="0"/>
          <w:numId w:val="10"/>
        </w:numPr>
        <w:spacing w:after="0" w:line="240" w:lineRule="auto"/>
        <w:ind w:right="98"/>
        <w:rPr>
          <w:rFonts w:eastAsia="Tahoma" w:cs="Tahoma"/>
          <w:spacing w:val="4"/>
          <w:sz w:val="24"/>
          <w:szCs w:val="24"/>
        </w:rPr>
      </w:pPr>
      <w:r w:rsidRPr="00C73B31">
        <w:rPr>
          <w:rFonts w:eastAsia="Tahoma" w:cs="Tahoma"/>
          <w:spacing w:val="4"/>
          <w:sz w:val="24"/>
          <w:szCs w:val="24"/>
        </w:rPr>
        <w:t>Set up 8 PCR tubes</w:t>
      </w:r>
      <w:r>
        <w:rPr>
          <w:rFonts w:eastAsia="Tahoma" w:cs="Tahoma"/>
          <w:spacing w:val="4"/>
          <w:sz w:val="24"/>
          <w:szCs w:val="24"/>
        </w:rPr>
        <w:t>, combine</w:t>
      </w:r>
      <w:r w:rsidRPr="00C73B31">
        <w:rPr>
          <w:rFonts w:eastAsia="Tahoma" w:cs="Tahoma"/>
          <w:spacing w:val="4"/>
          <w:sz w:val="24"/>
          <w:szCs w:val="24"/>
        </w:rPr>
        <w:t>:</w:t>
      </w:r>
    </w:p>
    <w:p w14:paraId="7F48341B" w14:textId="77777777" w:rsidR="007526AB" w:rsidRPr="007526AB" w:rsidRDefault="007526AB" w:rsidP="007526AB">
      <w:pPr>
        <w:pStyle w:val="ListParagraph"/>
        <w:spacing w:after="0" w:line="240" w:lineRule="auto"/>
        <w:ind w:left="820" w:right="98"/>
        <w:rPr>
          <w:rFonts w:eastAsia="Tahoma" w:cs="Tahoma"/>
          <w:b/>
          <w:spacing w:val="4"/>
          <w:sz w:val="24"/>
          <w:szCs w:val="24"/>
        </w:rPr>
      </w:pP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029"/>
        <w:gridCol w:w="3961"/>
      </w:tblGrid>
      <w:tr w:rsidR="007526AB" w:rsidRPr="007526AB" w14:paraId="6AC285D8" w14:textId="77777777" w:rsidTr="007526AB">
        <w:tc>
          <w:tcPr>
            <w:tcW w:w="4528" w:type="dxa"/>
          </w:tcPr>
          <w:p w14:paraId="1003E539" w14:textId="77777777" w:rsidR="007526AB" w:rsidRPr="007526AB" w:rsidRDefault="007526AB" w:rsidP="007526AB">
            <w:pPr>
              <w:pStyle w:val="ListParagraph"/>
              <w:ind w:left="0" w:right="98"/>
              <w:jc w:val="center"/>
              <w:rPr>
                <w:rFonts w:eastAsia="Tahoma" w:cs="Tahoma"/>
                <w:b/>
                <w:spacing w:val="4"/>
                <w:sz w:val="24"/>
                <w:szCs w:val="24"/>
              </w:rPr>
            </w:pPr>
            <w:r>
              <w:rPr>
                <w:rFonts w:eastAsia="Tahoma" w:cs="Tahoma"/>
                <w:b/>
                <w:spacing w:val="4"/>
                <w:sz w:val="24"/>
                <w:szCs w:val="24"/>
              </w:rPr>
              <w:t>Component</w:t>
            </w:r>
          </w:p>
        </w:tc>
        <w:tc>
          <w:tcPr>
            <w:tcW w:w="4528" w:type="dxa"/>
          </w:tcPr>
          <w:p w14:paraId="007D8777" w14:textId="77777777" w:rsidR="007526AB" w:rsidRPr="007526AB" w:rsidRDefault="007526AB" w:rsidP="007526AB">
            <w:pPr>
              <w:pStyle w:val="ListParagraph"/>
              <w:ind w:left="0" w:right="98"/>
              <w:jc w:val="center"/>
              <w:rPr>
                <w:rFonts w:eastAsia="Tahoma" w:cs="Tahoma"/>
                <w:b/>
                <w:spacing w:val="4"/>
                <w:sz w:val="24"/>
                <w:szCs w:val="24"/>
              </w:rPr>
            </w:pPr>
            <w:r>
              <w:rPr>
                <w:rFonts w:eastAsia="Tahoma" w:cs="Tahoma"/>
                <w:b/>
                <w:spacing w:val="4"/>
                <w:sz w:val="24"/>
                <w:szCs w:val="24"/>
              </w:rPr>
              <w:t>Volume (uL)</w:t>
            </w:r>
          </w:p>
        </w:tc>
      </w:tr>
      <w:tr w:rsidR="007526AB" w14:paraId="49205CD6" w14:textId="77777777" w:rsidTr="007526AB">
        <w:tc>
          <w:tcPr>
            <w:tcW w:w="4528" w:type="dxa"/>
          </w:tcPr>
          <w:p w14:paraId="4395905A" w14:textId="77777777" w:rsidR="007526AB" w:rsidRDefault="007526AB" w:rsidP="007526AB">
            <w:pPr>
              <w:pStyle w:val="ListParagraph"/>
              <w:ind w:left="0" w:right="98"/>
              <w:jc w:val="center"/>
              <w:rPr>
                <w:rFonts w:eastAsia="Tahoma" w:cs="Tahoma"/>
                <w:spacing w:val="4"/>
                <w:sz w:val="24"/>
                <w:szCs w:val="24"/>
              </w:rPr>
            </w:pPr>
            <w:r>
              <w:rPr>
                <w:rFonts w:eastAsia="Tahoma" w:cs="Tahoma"/>
                <w:spacing w:val="4"/>
                <w:sz w:val="24"/>
                <w:szCs w:val="24"/>
              </w:rPr>
              <w:lastRenderedPageBreak/>
              <w:t>Mastermix</w:t>
            </w:r>
          </w:p>
        </w:tc>
        <w:tc>
          <w:tcPr>
            <w:tcW w:w="4528" w:type="dxa"/>
          </w:tcPr>
          <w:p w14:paraId="5BCFACAD" w14:textId="77777777" w:rsidR="007526AB" w:rsidRDefault="00B56FEC" w:rsidP="007526AB">
            <w:pPr>
              <w:pStyle w:val="ListParagraph"/>
              <w:ind w:left="0" w:right="98"/>
              <w:jc w:val="center"/>
              <w:rPr>
                <w:rFonts w:eastAsia="Tahoma" w:cs="Tahoma"/>
                <w:spacing w:val="4"/>
                <w:sz w:val="24"/>
                <w:szCs w:val="24"/>
              </w:rPr>
            </w:pPr>
            <w:r>
              <w:rPr>
                <w:rFonts w:eastAsia="Tahoma" w:cs="Tahoma"/>
                <w:spacing w:val="4"/>
                <w:sz w:val="24"/>
                <w:szCs w:val="24"/>
              </w:rPr>
              <w:t>31</w:t>
            </w:r>
          </w:p>
        </w:tc>
      </w:tr>
      <w:tr w:rsidR="007526AB" w14:paraId="2E015FF4" w14:textId="77777777" w:rsidTr="007526AB">
        <w:tc>
          <w:tcPr>
            <w:tcW w:w="4528" w:type="dxa"/>
          </w:tcPr>
          <w:p w14:paraId="79965E79" w14:textId="77777777" w:rsidR="007526AB" w:rsidRDefault="007526AB" w:rsidP="007526AB">
            <w:pPr>
              <w:pStyle w:val="ListParagraph"/>
              <w:ind w:left="0" w:right="98"/>
              <w:jc w:val="center"/>
              <w:rPr>
                <w:rFonts w:eastAsia="Tahoma" w:cs="Tahoma"/>
                <w:spacing w:val="4"/>
                <w:sz w:val="24"/>
                <w:szCs w:val="24"/>
              </w:rPr>
            </w:pPr>
            <w:r>
              <w:rPr>
                <w:rFonts w:eastAsia="Tahoma" w:cs="Tahoma"/>
                <w:spacing w:val="4"/>
                <w:sz w:val="24"/>
                <w:szCs w:val="24"/>
              </w:rPr>
              <w:t>Pooled Ligation</w:t>
            </w:r>
          </w:p>
        </w:tc>
        <w:tc>
          <w:tcPr>
            <w:tcW w:w="4528" w:type="dxa"/>
          </w:tcPr>
          <w:p w14:paraId="18B334E8" w14:textId="77777777" w:rsidR="007526AB" w:rsidRDefault="00B56FEC" w:rsidP="007526AB">
            <w:pPr>
              <w:pStyle w:val="ListParagraph"/>
              <w:ind w:left="0" w:right="98"/>
              <w:jc w:val="center"/>
              <w:rPr>
                <w:rFonts w:eastAsia="Tahoma" w:cs="Tahoma"/>
                <w:spacing w:val="4"/>
                <w:sz w:val="24"/>
                <w:szCs w:val="24"/>
              </w:rPr>
            </w:pPr>
            <w:r>
              <w:rPr>
                <w:rFonts w:eastAsia="Tahoma" w:cs="Tahoma"/>
                <w:spacing w:val="4"/>
                <w:sz w:val="24"/>
                <w:szCs w:val="24"/>
              </w:rPr>
              <w:t>10</w:t>
            </w:r>
          </w:p>
        </w:tc>
      </w:tr>
      <w:tr w:rsidR="007526AB" w14:paraId="37CA62BF" w14:textId="77777777" w:rsidTr="007526AB">
        <w:tc>
          <w:tcPr>
            <w:tcW w:w="4528" w:type="dxa"/>
          </w:tcPr>
          <w:p w14:paraId="05CAEBE9" w14:textId="77777777" w:rsidR="007526AB" w:rsidRDefault="007526AB" w:rsidP="007526AB">
            <w:pPr>
              <w:pStyle w:val="ListParagraph"/>
              <w:ind w:left="0" w:right="98"/>
              <w:jc w:val="center"/>
              <w:rPr>
                <w:rFonts w:eastAsia="Tahoma" w:cs="Tahoma"/>
                <w:sz w:val="24"/>
                <w:szCs w:val="24"/>
              </w:rPr>
            </w:pPr>
            <w:r w:rsidRPr="00C73B31">
              <w:rPr>
                <w:rFonts w:eastAsia="Tahoma" w:cs="Tahoma"/>
                <w:sz w:val="24"/>
                <w:szCs w:val="24"/>
              </w:rPr>
              <w:t>1</w:t>
            </w:r>
            <w:r w:rsidRPr="00C73B31">
              <w:rPr>
                <w:rFonts w:eastAsia="Tahoma" w:cs="Tahoma"/>
                <w:spacing w:val="-1"/>
                <w:sz w:val="24"/>
                <w:szCs w:val="24"/>
              </w:rPr>
              <w:t xml:space="preserve"> </w:t>
            </w:r>
            <w:r w:rsidRPr="00C73B31">
              <w:rPr>
                <w:rFonts w:eastAsia="Tahoma" w:cs="Tahoma"/>
                <w:sz w:val="24"/>
                <w:szCs w:val="24"/>
              </w:rPr>
              <w:t>µM ILL-BC</w:t>
            </w:r>
            <w:r w:rsidRPr="00C73B31">
              <w:rPr>
                <w:rFonts w:eastAsia="Tahoma" w:cs="Tahoma"/>
                <w:spacing w:val="-6"/>
                <w:sz w:val="24"/>
                <w:szCs w:val="24"/>
              </w:rPr>
              <w:t xml:space="preserve"> </w:t>
            </w:r>
            <w:r w:rsidRPr="00C73B31">
              <w:rPr>
                <w:rFonts w:eastAsia="Tahoma" w:cs="Tahoma"/>
                <w:sz w:val="24"/>
                <w:szCs w:val="24"/>
              </w:rPr>
              <w:t>primer</w:t>
            </w:r>
          </w:p>
          <w:p w14:paraId="54C8FC12" w14:textId="77777777" w:rsidR="007526AB" w:rsidRPr="007526AB" w:rsidRDefault="007526AB" w:rsidP="007526AB">
            <w:pPr>
              <w:pStyle w:val="ListParagraph"/>
              <w:ind w:left="0" w:right="98"/>
              <w:jc w:val="center"/>
              <w:rPr>
                <w:rFonts w:eastAsia="Tahoma" w:cs="Tahoma"/>
                <w:b/>
                <w:spacing w:val="4"/>
                <w:sz w:val="24"/>
                <w:szCs w:val="24"/>
              </w:rPr>
            </w:pPr>
            <w:r>
              <w:rPr>
                <w:rFonts w:eastAsia="Tahoma" w:cs="Tahoma"/>
                <w:b/>
                <w:sz w:val="24"/>
                <w:szCs w:val="24"/>
              </w:rPr>
              <w:t>*Different for each tube*</w:t>
            </w:r>
          </w:p>
        </w:tc>
        <w:tc>
          <w:tcPr>
            <w:tcW w:w="4528" w:type="dxa"/>
          </w:tcPr>
          <w:p w14:paraId="3D7B21BF" w14:textId="77777777" w:rsidR="007526AB" w:rsidRDefault="00B56FEC" w:rsidP="007526AB">
            <w:pPr>
              <w:pStyle w:val="ListParagraph"/>
              <w:ind w:left="0" w:right="98"/>
              <w:jc w:val="center"/>
              <w:rPr>
                <w:rFonts w:eastAsia="Tahoma" w:cs="Tahoma"/>
                <w:spacing w:val="4"/>
                <w:sz w:val="24"/>
                <w:szCs w:val="24"/>
              </w:rPr>
            </w:pPr>
            <w:r>
              <w:rPr>
                <w:rFonts w:eastAsia="Tahoma" w:cs="Tahoma"/>
                <w:spacing w:val="4"/>
                <w:sz w:val="24"/>
                <w:szCs w:val="24"/>
              </w:rPr>
              <w:t>6</w:t>
            </w:r>
          </w:p>
        </w:tc>
      </w:tr>
      <w:tr w:rsidR="00B56FEC" w14:paraId="3B156E1C" w14:textId="77777777" w:rsidTr="007526AB">
        <w:tc>
          <w:tcPr>
            <w:tcW w:w="4528" w:type="dxa"/>
          </w:tcPr>
          <w:p w14:paraId="6A3B025D" w14:textId="77777777" w:rsidR="00B56FEC" w:rsidRDefault="00B56FEC" w:rsidP="007526AB">
            <w:pPr>
              <w:pStyle w:val="ListParagraph"/>
              <w:ind w:left="0" w:right="98"/>
              <w:jc w:val="center"/>
              <w:rPr>
                <w:rFonts w:eastAsia="Tahoma" w:cs="Tahoma"/>
                <w:sz w:val="24"/>
                <w:szCs w:val="24"/>
              </w:rPr>
            </w:pPr>
            <w:r w:rsidRPr="00B56FEC">
              <w:rPr>
                <w:rFonts w:eastAsia="Tahoma" w:cs="Tahoma"/>
                <w:sz w:val="24"/>
                <w:szCs w:val="24"/>
              </w:rPr>
              <w:t>Add 20 uL NFW to 5 uL aliquot of 10 uM TruSeq primers to dilute to 2 uM</w:t>
            </w:r>
          </w:p>
          <w:p w14:paraId="74D6A6D6" w14:textId="77777777" w:rsidR="00B56FEC" w:rsidRPr="00B56FEC" w:rsidRDefault="00B56FEC" w:rsidP="007526AB">
            <w:pPr>
              <w:pStyle w:val="ListParagraph"/>
              <w:ind w:left="0" w:right="98"/>
              <w:jc w:val="center"/>
              <w:rPr>
                <w:rFonts w:eastAsia="Tahoma" w:cs="Tahoma"/>
                <w:sz w:val="24"/>
                <w:szCs w:val="24"/>
              </w:rPr>
            </w:pPr>
            <w:r>
              <w:rPr>
                <w:rFonts w:eastAsia="Tahoma" w:cs="Tahoma"/>
                <w:b/>
                <w:sz w:val="24"/>
                <w:szCs w:val="24"/>
              </w:rPr>
              <w:t>*Different for each set of 8 tubes*</w:t>
            </w:r>
          </w:p>
        </w:tc>
        <w:tc>
          <w:tcPr>
            <w:tcW w:w="4528" w:type="dxa"/>
          </w:tcPr>
          <w:p w14:paraId="69CB6603" w14:textId="77777777" w:rsidR="00B56FEC" w:rsidRPr="00B56FEC" w:rsidRDefault="00B56FEC" w:rsidP="007526AB">
            <w:pPr>
              <w:pStyle w:val="ListParagraph"/>
              <w:ind w:left="0" w:right="98"/>
              <w:jc w:val="center"/>
              <w:rPr>
                <w:rFonts w:eastAsia="Tahoma" w:cs="Tahoma"/>
                <w:spacing w:val="4"/>
                <w:sz w:val="24"/>
                <w:szCs w:val="24"/>
              </w:rPr>
            </w:pPr>
            <w:r>
              <w:rPr>
                <w:rFonts w:eastAsia="Tahoma" w:cs="Tahoma"/>
                <w:spacing w:val="4"/>
                <w:sz w:val="24"/>
                <w:szCs w:val="24"/>
              </w:rPr>
              <w:t>3</w:t>
            </w:r>
          </w:p>
        </w:tc>
      </w:tr>
      <w:tr w:rsidR="007526AB" w14:paraId="131C2629" w14:textId="77777777" w:rsidTr="007526AB">
        <w:tc>
          <w:tcPr>
            <w:tcW w:w="4528" w:type="dxa"/>
          </w:tcPr>
          <w:p w14:paraId="402E0D07" w14:textId="77777777" w:rsidR="007526AB" w:rsidRPr="007526AB" w:rsidRDefault="007526AB" w:rsidP="007526AB">
            <w:pPr>
              <w:pStyle w:val="ListParagraph"/>
              <w:ind w:left="0" w:right="98"/>
              <w:jc w:val="center"/>
              <w:rPr>
                <w:rFonts w:eastAsia="Tahoma" w:cs="Tahoma"/>
                <w:b/>
                <w:sz w:val="24"/>
                <w:szCs w:val="24"/>
              </w:rPr>
            </w:pPr>
            <w:r>
              <w:rPr>
                <w:rFonts w:eastAsia="Tahoma" w:cs="Tahoma"/>
                <w:b/>
                <w:sz w:val="24"/>
                <w:szCs w:val="24"/>
              </w:rPr>
              <w:t>Total</w:t>
            </w:r>
          </w:p>
        </w:tc>
        <w:tc>
          <w:tcPr>
            <w:tcW w:w="4528" w:type="dxa"/>
          </w:tcPr>
          <w:p w14:paraId="41B68BC0" w14:textId="77777777" w:rsidR="007526AB" w:rsidRPr="007526AB" w:rsidRDefault="00B56FEC" w:rsidP="007526AB">
            <w:pPr>
              <w:pStyle w:val="ListParagraph"/>
              <w:ind w:left="0" w:right="98"/>
              <w:jc w:val="center"/>
              <w:rPr>
                <w:rFonts w:eastAsia="Tahoma" w:cs="Tahoma"/>
                <w:b/>
                <w:spacing w:val="4"/>
                <w:sz w:val="24"/>
                <w:szCs w:val="24"/>
              </w:rPr>
            </w:pPr>
            <w:r>
              <w:rPr>
                <w:rFonts w:eastAsia="Tahoma" w:cs="Tahoma"/>
                <w:b/>
                <w:spacing w:val="4"/>
                <w:sz w:val="24"/>
                <w:szCs w:val="24"/>
              </w:rPr>
              <w:t>50</w:t>
            </w:r>
          </w:p>
        </w:tc>
      </w:tr>
    </w:tbl>
    <w:p w14:paraId="39F0AB77" w14:textId="77777777" w:rsidR="007526AB" w:rsidRDefault="007526AB" w:rsidP="007526AB">
      <w:pPr>
        <w:spacing w:after="0" w:line="240" w:lineRule="auto"/>
        <w:ind w:right="98"/>
        <w:rPr>
          <w:rFonts w:eastAsia="Tahoma" w:cs="Tahoma"/>
          <w:spacing w:val="4"/>
          <w:sz w:val="24"/>
          <w:szCs w:val="24"/>
        </w:rPr>
      </w:pPr>
    </w:p>
    <w:p w14:paraId="60EED363" w14:textId="77777777" w:rsidR="007811F7" w:rsidRPr="007526AB" w:rsidRDefault="007526AB" w:rsidP="007526AB">
      <w:pPr>
        <w:pStyle w:val="ListParagraph"/>
        <w:numPr>
          <w:ilvl w:val="0"/>
          <w:numId w:val="10"/>
        </w:numPr>
        <w:spacing w:after="0" w:line="240" w:lineRule="auto"/>
        <w:ind w:right="98"/>
        <w:rPr>
          <w:rFonts w:eastAsia="Tahoma" w:cs="Tahoma"/>
          <w:sz w:val="24"/>
          <w:szCs w:val="24"/>
        </w:rPr>
      </w:pPr>
      <w:r w:rsidRPr="007526AB">
        <w:rPr>
          <w:rFonts w:eastAsia="Tahoma" w:cs="Tahoma"/>
          <w:sz w:val="24"/>
          <w:szCs w:val="24"/>
        </w:rPr>
        <w:t>Amplify</w:t>
      </w:r>
      <w:r w:rsidR="00ED59A4" w:rsidRPr="007526AB">
        <w:rPr>
          <w:rFonts w:eastAsia="Tahoma" w:cs="Tahoma"/>
          <w:spacing w:val="-6"/>
          <w:sz w:val="24"/>
          <w:szCs w:val="24"/>
        </w:rPr>
        <w:t xml:space="preserve"> </w:t>
      </w:r>
      <w:r w:rsidR="00ED59A4" w:rsidRPr="007526AB">
        <w:rPr>
          <w:rFonts w:eastAsia="Tahoma" w:cs="Tahoma"/>
          <w:sz w:val="24"/>
          <w:szCs w:val="24"/>
        </w:rPr>
        <w:t>as</w:t>
      </w:r>
      <w:r w:rsidR="00ED59A4" w:rsidRPr="007526AB">
        <w:rPr>
          <w:rFonts w:eastAsia="Tahoma" w:cs="Tahoma"/>
          <w:spacing w:val="-1"/>
          <w:sz w:val="24"/>
          <w:szCs w:val="24"/>
        </w:rPr>
        <w:t xml:space="preserve"> </w:t>
      </w:r>
      <w:r w:rsidR="00ED59A4" w:rsidRPr="007526AB">
        <w:rPr>
          <w:rFonts w:eastAsia="Tahoma" w:cs="Tahoma"/>
          <w:sz w:val="24"/>
          <w:szCs w:val="24"/>
        </w:rPr>
        <w:t>follows:</w:t>
      </w:r>
    </w:p>
    <w:tbl>
      <w:tblPr>
        <w:tblW w:w="5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2033"/>
        <w:gridCol w:w="2033"/>
      </w:tblGrid>
      <w:tr w:rsidR="007526AB" w:rsidRPr="00DB60B2" w14:paraId="6E6D013E" w14:textId="77777777" w:rsidTr="00640EA2">
        <w:trPr>
          <w:trHeight w:val="317"/>
          <w:jc w:val="center"/>
        </w:trPr>
        <w:tc>
          <w:tcPr>
            <w:tcW w:w="5287" w:type="dxa"/>
            <w:gridSpan w:val="3"/>
            <w:shd w:val="clear" w:color="auto" w:fill="auto"/>
            <w:noWrap/>
            <w:vAlign w:val="bottom"/>
            <w:hideMark/>
          </w:tcPr>
          <w:p w14:paraId="45307107" w14:textId="77777777" w:rsidR="007526AB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>Amplification</w:t>
            </w:r>
            <w:r w:rsidRPr="00DB60B2">
              <w:rPr>
                <w:rFonts w:eastAsia="Tahoma" w:cs="Tahoma"/>
                <w:b/>
                <w:bCs/>
                <w:sz w:val="24"/>
                <w:szCs w:val="24"/>
              </w:rPr>
              <w:t xml:space="preserve"> PCR profile</w:t>
            </w:r>
          </w:p>
        </w:tc>
      </w:tr>
      <w:tr w:rsidR="007526AB" w:rsidRPr="00DB60B2" w14:paraId="22F57CDD" w14:textId="77777777" w:rsidTr="007526AB">
        <w:trPr>
          <w:trHeight w:val="272"/>
          <w:jc w:val="center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66D59059" w14:textId="77777777" w:rsidR="007526AB" w:rsidRPr="007526AB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Cs/>
                <w:sz w:val="24"/>
                <w:szCs w:val="24"/>
              </w:rPr>
            </w:pPr>
            <w:r w:rsidRPr="007526AB">
              <w:rPr>
                <w:rFonts w:eastAsia="Tahoma" w:cs="Tahoma"/>
                <w:bCs/>
                <w:sz w:val="24"/>
                <w:szCs w:val="24"/>
              </w:rPr>
              <w:t>70</w:t>
            </w:r>
            <w:r w:rsidRPr="00DB60B2">
              <w:rPr>
                <w:rFonts w:eastAsia="Tahoma" w:cs="Tahoma"/>
                <w:position w:val="-1"/>
                <w:sz w:val="24"/>
                <w:szCs w:val="24"/>
              </w:rPr>
              <w:t>°C</w:t>
            </w:r>
          </w:p>
        </w:tc>
        <w:tc>
          <w:tcPr>
            <w:tcW w:w="2033" w:type="dxa"/>
            <w:shd w:val="clear" w:color="auto" w:fill="auto"/>
            <w:noWrap/>
            <w:vAlign w:val="bottom"/>
            <w:hideMark/>
          </w:tcPr>
          <w:p w14:paraId="2A0F84AB" w14:textId="77777777" w:rsidR="007526AB" w:rsidRPr="007526AB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Cs/>
                <w:sz w:val="24"/>
                <w:szCs w:val="24"/>
              </w:rPr>
            </w:pPr>
            <w:r w:rsidRPr="007526AB">
              <w:rPr>
                <w:rFonts w:eastAsia="Tahoma" w:cs="Tahoma"/>
                <w:bCs/>
                <w:sz w:val="24"/>
                <w:szCs w:val="24"/>
              </w:rPr>
              <w:t>30 sec</w:t>
            </w:r>
          </w:p>
        </w:tc>
        <w:tc>
          <w:tcPr>
            <w:tcW w:w="2033" w:type="dxa"/>
          </w:tcPr>
          <w:p w14:paraId="306161E6" w14:textId="77777777" w:rsidR="007526AB" w:rsidRPr="00DB60B2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</w:p>
        </w:tc>
      </w:tr>
      <w:tr w:rsidR="007526AB" w:rsidRPr="00DB60B2" w14:paraId="5F3355F5" w14:textId="77777777" w:rsidTr="007526AB">
        <w:trPr>
          <w:trHeight w:val="257"/>
          <w:jc w:val="center"/>
        </w:trPr>
        <w:tc>
          <w:tcPr>
            <w:tcW w:w="1221" w:type="dxa"/>
            <w:shd w:val="clear" w:color="auto" w:fill="auto"/>
            <w:noWrap/>
            <w:vAlign w:val="bottom"/>
          </w:tcPr>
          <w:p w14:paraId="3EC3E8A0" w14:textId="77777777" w:rsidR="007526AB" w:rsidRPr="001F64E3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1F64E3">
              <w:rPr>
                <w:rFonts w:eastAsia="Tahoma" w:cs="Tahoma"/>
                <w:b/>
                <w:bCs/>
                <w:sz w:val="24"/>
                <w:szCs w:val="24"/>
              </w:rPr>
              <w:t>95</w:t>
            </w:r>
            <w:r w:rsidRPr="001F64E3">
              <w:rPr>
                <w:rFonts w:eastAsia="Tahoma" w:cs="Tahoma"/>
                <w:b/>
                <w:position w:val="-1"/>
                <w:sz w:val="24"/>
                <w:szCs w:val="24"/>
              </w:rPr>
              <w:t>°C</w:t>
            </w:r>
          </w:p>
        </w:tc>
        <w:tc>
          <w:tcPr>
            <w:tcW w:w="2033" w:type="dxa"/>
            <w:shd w:val="clear" w:color="auto" w:fill="auto"/>
            <w:noWrap/>
            <w:vAlign w:val="bottom"/>
          </w:tcPr>
          <w:p w14:paraId="7CC020C2" w14:textId="77777777" w:rsidR="007526AB" w:rsidRPr="001F64E3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1F64E3">
              <w:rPr>
                <w:rFonts w:eastAsia="Tahoma" w:cs="Tahoma"/>
                <w:b/>
                <w:bCs/>
                <w:sz w:val="24"/>
                <w:szCs w:val="24"/>
              </w:rPr>
              <w:t>20 sec</w:t>
            </w:r>
          </w:p>
        </w:tc>
        <w:tc>
          <w:tcPr>
            <w:tcW w:w="2033" w:type="dxa"/>
          </w:tcPr>
          <w:p w14:paraId="71B59C1F" w14:textId="77777777" w:rsidR="007526AB" w:rsidRPr="00DB60B2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</w:p>
        </w:tc>
      </w:tr>
      <w:tr w:rsidR="007526AB" w:rsidRPr="00DB60B2" w14:paraId="225F7C45" w14:textId="77777777" w:rsidTr="007526AB">
        <w:trPr>
          <w:trHeight w:val="257"/>
          <w:jc w:val="center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F758C38" w14:textId="77777777" w:rsidR="007526AB" w:rsidRPr="001F64E3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1F64E3">
              <w:rPr>
                <w:rFonts w:eastAsia="Tahoma" w:cs="Tahoma"/>
                <w:b/>
                <w:bCs/>
                <w:sz w:val="24"/>
                <w:szCs w:val="24"/>
              </w:rPr>
              <w:t>65</w:t>
            </w:r>
            <w:r w:rsidRPr="001F64E3">
              <w:rPr>
                <w:rFonts w:eastAsia="Tahoma" w:cs="Tahoma"/>
                <w:b/>
                <w:position w:val="-1"/>
                <w:sz w:val="24"/>
                <w:szCs w:val="24"/>
              </w:rPr>
              <w:t>°C</w:t>
            </w:r>
          </w:p>
        </w:tc>
        <w:tc>
          <w:tcPr>
            <w:tcW w:w="2033" w:type="dxa"/>
            <w:shd w:val="clear" w:color="auto" w:fill="auto"/>
            <w:noWrap/>
            <w:vAlign w:val="bottom"/>
            <w:hideMark/>
          </w:tcPr>
          <w:p w14:paraId="6B910F9E" w14:textId="77777777" w:rsidR="007526AB" w:rsidRPr="001F64E3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1F64E3">
              <w:rPr>
                <w:rFonts w:eastAsia="Tahoma" w:cs="Tahoma"/>
                <w:b/>
                <w:bCs/>
                <w:sz w:val="24"/>
                <w:szCs w:val="24"/>
              </w:rPr>
              <w:t>3 min</w:t>
            </w:r>
          </w:p>
        </w:tc>
        <w:tc>
          <w:tcPr>
            <w:tcW w:w="2033" w:type="dxa"/>
          </w:tcPr>
          <w:p w14:paraId="371100FB" w14:textId="77777777" w:rsidR="007526AB" w:rsidRPr="00DB60B2" w:rsidRDefault="00B56FEC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>X15-17</w:t>
            </w:r>
            <w:r w:rsidR="001F64E3">
              <w:rPr>
                <w:rFonts w:eastAsia="Tahoma" w:cs="Tahoma"/>
                <w:b/>
                <w:bCs/>
                <w:sz w:val="24"/>
                <w:szCs w:val="24"/>
              </w:rPr>
              <w:t xml:space="preserve"> Cycles</w:t>
            </w:r>
          </w:p>
        </w:tc>
      </w:tr>
      <w:tr w:rsidR="007526AB" w:rsidRPr="00DB60B2" w14:paraId="5CE2C86D" w14:textId="77777777" w:rsidTr="007526AB">
        <w:trPr>
          <w:trHeight w:val="257"/>
          <w:jc w:val="center"/>
        </w:trPr>
        <w:tc>
          <w:tcPr>
            <w:tcW w:w="1221" w:type="dxa"/>
            <w:shd w:val="clear" w:color="auto" w:fill="auto"/>
            <w:noWrap/>
            <w:vAlign w:val="bottom"/>
          </w:tcPr>
          <w:p w14:paraId="442F29CC" w14:textId="77777777" w:rsidR="007526AB" w:rsidRPr="001F64E3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1F64E3">
              <w:rPr>
                <w:rFonts w:eastAsia="Tahoma" w:cs="Tahoma"/>
                <w:b/>
                <w:position w:val="-1"/>
                <w:sz w:val="24"/>
                <w:szCs w:val="24"/>
              </w:rPr>
              <w:t>72°C</w:t>
            </w:r>
          </w:p>
        </w:tc>
        <w:tc>
          <w:tcPr>
            <w:tcW w:w="2033" w:type="dxa"/>
            <w:shd w:val="clear" w:color="auto" w:fill="auto"/>
            <w:noWrap/>
            <w:vAlign w:val="bottom"/>
          </w:tcPr>
          <w:p w14:paraId="606362EE" w14:textId="77777777" w:rsidR="007526AB" w:rsidRPr="001F64E3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  <w:r w:rsidRPr="001F64E3">
              <w:rPr>
                <w:rFonts w:eastAsia="Tahoma" w:cs="Tahoma"/>
                <w:b/>
                <w:bCs/>
                <w:sz w:val="24"/>
                <w:szCs w:val="24"/>
              </w:rPr>
              <w:t>30 sec</w:t>
            </w:r>
          </w:p>
        </w:tc>
        <w:tc>
          <w:tcPr>
            <w:tcW w:w="2033" w:type="dxa"/>
          </w:tcPr>
          <w:p w14:paraId="5FD72CE9" w14:textId="77777777" w:rsidR="007526AB" w:rsidRPr="00DB60B2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</w:p>
        </w:tc>
      </w:tr>
      <w:tr w:rsidR="007526AB" w:rsidRPr="00DB60B2" w14:paraId="5CFE9C0C" w14:textId="77777777" w:rsidTr="007526AB">
        <w:trPr>
          <w:trHeight w:val="272"/>
          <w:jc w:val="center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032FD904" w14:textId="77777777" w:rsidR="007526AB" w:rsidRPr="007526AB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Cs/>
                <w:sz w:val="24"/>
                <w:szCs w:val="24"/>
              </w:rPr>
            </w:pPr>
            <w:commentRangeStart w:id="188"/>
            <w:r w:rsidRPr="007526AB">
              <w:rPr>
                <w:rFonts w:eastAsia="Tahoma" w:cs="Tahoma"/>
                <w:bCs/>
                <w:sz w:val="24"/>
                <w:szCs w:val="24"/>
              </w:rPr>
              <w:t xml:space="preserve">20 </w:t>
            </w:r>
            <w:r w:rsidRPr="00DB60B2">
              <w:rPr>
                <w:rFonts w:eastAsia="Tahoma" w:cs="Tahoma"/>
                <w:position w:val="-1"/>
                <w:sz w:val="24"/>
                <w:szCs w:val="24"/>
              </w:rPr>
              <w:t>°C</w:t>
            </w:r>
            <w:commentRangeEnd w:id="188"/>
            <w:r w:rsidR="000F1C66">
              <w:rPr>
                <w:rStyle w:val="CommentReference"/>
              </w:rPr>
              <w:commentReference w:id="188"/>
            </w:r>
          </w:p>
        </w:tc>
        <w:tc>
          <w:tcPr>
            <w:tcW w:w="2033" w:type="dxa"/>
            <w:shd w:val="clear" w:color="auto" w:fill="auto"/>
            <w:noWrap/>
            <w:vAlign w:val="bottom"/>
            <w:hideMark/>
          </w:tcPr>
          <w:p w14:paraId="5DA512A4" w14:textId="77777777" w:rsidR="007526AB" w:rsidRPr="007526AB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Cs/>
                <w:sz w:val="24"/>
                <w:szCs w:val="24"/>
              </w:rPr>
            </w:pPr>
            <w:r w:rsidRPr="007526AB">
              <w:rPr>
                <w:rFonts w:eastAsia="Tahoma" w:cs="Tahoma"/>
                <w:bCs/>
                <w:sz w:val="24"/>
                <w:szCs w:val="24"/>
              </w:rPr>
              <w:t>Continuously</w:t>
            </w:r>
          </w:p>
        </w:tc>
        <w:tc>
          <w:tcPr>
            <w:tcW w:w="2033" w:type="dxa"/>
          </w:tcPr>
          <w:p w14:paraId="20C91385" w14:textId="77777777" w:rsidR="007526AB" w:rsidRPr="00DB60B2" w:rsidRDefault="007526AB" w:rsidP="00F369E0">
            <w:pPr>
              <w:spacing w:before="60" w:after="0" w:line="240" w:lineRule="auto"/>
              <w:ind w:left="100" w:right="-20"/>
              <w:jc w:val="center"/>
              <w:rPr>
                <w:rFonts w:eastAsia="Tahoma" w:cs="Tahoma"/>
                <w:b/>
                <w:bCs/>
                <w:sz w:val="24"/>
                <w:szCs w:val="24"/>
              </w:rPr>
            </w:pPr>
          </w:p>
        </w:tc>
      </w:tr>
    </w:tbl>
    <w:p w14:paraId="2EB5642F" w14:textId="77777777" w:rsidR="004F51B9" w:rsidRDefault="004F51B9" w:rsidP="004F51B9">
      <w:pPr>
        <w:spacing w:after="0" w:line="287" w:lineRule="exact"/>
        <w:ind w:left="820" w:right="-20"/>
        <w:rPr>
          <w:rFonts w:eastAsia="Tahoma" w:cs="Tahoma"/>
          <w:position w:val="-1"/>
          <w:sz w:val="24"/>
          <w:szCs w:val="24"/>
        </w:rPr>
      </w:pPr>
    </w:p>
    <w:p w14:paraId="7FD12128" w14:textId="77777777" w:rsidR="001F64E3" w:rsidRDefault="001F64E3" w:rsidP="004F51B9">
      <w:pPr>
        <w:spacing w:after="0" w:line="287" w:lineRule="exact"/>
        <w:ind w:left="820" w:right="-20"/>
        <w:rPr>
          <w:rFonts w:eastAsia="Tahoma" w:cs="Tahoma"/>
          <w:position w:val="-1"/>
          <w:sz w:val="24"/>
          <w:szCs w:val="24"/>
        </w:rPr>
      </w:pPr>
    </w:p>
    <w:p w14:paraId="14F203AE" w14:textId="77777777" w:rsidR="00EE3754" w:rsidRDefault="00EE3754" w:rsidP="004F51B9">
      <w:pPr>
        <w:spacing w:after="0" w:line="287" w:lineRule="exact"/>
        <w:ind w:left="820" w:right="-20"/>
        <w:rPr>
          <w:rFonts w:eastAsia="Tahoma" w:cs="Tahoma"/>
          <w:position w:val="-1"/>
          <w:sz w:val="24"/>
          <w:szCs w:val="24"/>
        </w:rPr>
      </w:pPr>
    </w:p>
    <w:p w14:paraId="2383DF56" w14:textId="77777777" w:rsidR="00EE3754" w:rsidRDefault="00EE3754" w:rsidP="004F51B9">
      <w:pPr>
        <w:spacing w:after="0" w:line="287" w:lineRule="exact"/>
        <w:ind w:left="820" w:right="-20"/>
        <w:rPr>
          <w:rFonts w:eastAsia="Tahoma" w:cs="Tahoma"/>
          <w:position w:val="-1"/>
          <w:sz w:val="24"/>
          <w:szCs w:val="24"/>
        </w:rPr>
      </w:pPr>
    </w:p>
    <w:p w14:paraId="151BB7C4" w14:textId="77777777" w:rsidR="001F64E3" w:rsidRDefault="001F64E3" w:rsidP="00330DA1">
      <w:pPr>
        <w:spacing w:after="0" w:line="287" w:lineRule="exact"/>
        <w:ind w:right="-20"/>
        <w:rPr>
          <w:rFonts w:eastAsia="Tahoma" w:cs="Tahoma"/>
          <w:position w:val="-1"/>
          <w:sz w:val="24"/>
          <w:szCs w:val="24"/>
        </w:rPr>
      </w:pPr>
    </w:p>
    <w:p w14:paraId="6365A5A7" w14:textId="77777777" w:rsidR="001F64E3" w:rsidRPr="00DB60B2" w:rsidRDefault="001F64E3" w:rsidP="004F51B9">
      <w:pPr>
        <w:spacing w:after="0" w:line="287" w:lineRule="exact"/>
        <w:ind w:left="820" w:right="-20"/>
        <w:rPr>
          <w:rFonts w:eastAsia="Tahoma" w:cs="Tahoma"/>
          <w:sz w:val="24"/>
          <w:szCs w:val="24"/>
        </w:rPr>
      </w:pPr>
    </w:p>
    <w:p w14:paraId="4D90F47F" w14:textId="77777777" w:rsidR="00EE2CE8" w:rsidRDefault="00EE2CE8" w:rsidP="00EE2CE8">
      <w:pPr>
        <w:pStyle w:val="ListParagraph"/>
        <w:spacing w:after="0" w:line="287" w:lineRule="exact"/>
        <w:ind w:left="820" w:right="-20"/>
        <w:rPr>
          <w:rFonts w:eastAsia="Tahoma" w:cs="Tahoma"/>
          <w:sz w:val="24"/>
          <w:szCs w:val="24"/>
        </w:rPr>
      </w:pPr>
    </w:p>
    <w:p w14:paraId="4D009D81" w14:textId="77777777" w:rsidR="004F51B9" w:rsidRPr="001F64E3" w:rsidRDefault="004F51B9" w:rsidP="001F64E3">
      <w:pPr>
        <w:pStyle w:val="ListParagraph"/>
        <w:numPr>
          <w:ilvl w:val="0"/>
          <w:numId w:val="10"/>
        </w:numPr>
        <w:spacing w:after="0" w:line="287" w:lineRule="exact"/>
        <w:ind w:right="-20"/>
        <w:rPr>
          <w:rFonts w:eastAsia="Tahoma" w:cs="Tahoma"/>
          <w:sz w:val="24"/>
          <w:szCs w:val="24"/>
        </w:rPr>
      </w:pPr>
      <w:r w:rsidRPr="001F64E3">
        <w:rPr>
          <w:rFonts w:eastAsia="Tahoma" w:cs="Tahoma"/>
          <w:sz w:val="24"/>
          <w:szCs w:val="24"/>
        </w:rPr>
        <w:t>Load 5 µl on a 2% agarose gel alongside LMW ladder (NEB N3233S) or other marker that has 150 and 200 bp bands.</w:t>
      </w:r>
    </w:p>
    <w:p w14:paraId="2BA730E3" w14:textId="77777777" w:rsidR="001F64E3" w:rsidRPr="001F64E3" w:rsidRDefault="004F51B9" w:rsidP="001F64E3">
      <w:pPr>
        <w:pStyle w:val="ListParagraph"/>
        <w:numPr>
          <w:ilvl w:val="1"/>
          <w:numId w:val="10"/>
        </w:numPr>
        <w:spacing w:after="0" w:line="287" w:lineRule="exact"/>
        <w:ind w:right="-2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NB: There should be no substantial variation in product amount among samples at this stag</w:t>
      </w:r>
      <w:r w:rsidR="001F64E3">
        <w:rPr>
          <w:rFonts w:eastAsia="Tahoma" w:cs="Tahoma"/>
          <w:sz w:val="24"/>
          <w:szCs w:val="24"/>
        </w:rPr>
        <w:t>e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2880"/>
      </w:tblGrid>
      <w:tr w:rsidR="001F64E3" w:rsidRPr="001F64E3" w14:paraId="70838926" w14:textId="77777777" w:rsidTr="00F369E0">
        <w:trPr>
          <w:trHeight w:val="300"/>
          <w:jc w:val="center"/>
        </w:trPr>
        <w:tc>
          <w:tcPr>
            <w:tcW w:w="38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0B31D5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</w:p>
        </w:tc>
      </w:tr>
      <w:tr w:rsidR="001F64E3" w:rsidRPr="001F64E3" w14:paraId="6813CE07" w14:textId="77777777" w:rsidTr="00834CAD">
        <w:trPr>
          <w:trHeight w:val="300"/>
          <w:jc w:val="center"/>
        </w:trPr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16FAB" w14:textId="77777777" w:rsidR="001F64E3" w:rsidRPr="001F64E3" w:rsidRDefault="001F64E3" w:rsidP="001F64E3">
            <w:pPr>
              <w:spacing w:after="0" w:line="200" w:lineRule="exact"/>
              <w:rPr>
                <w:i/>
                <w:iCs/>
                <w:sz w:val="24"/>
                <w:szCs w:val="24"/>
              </w:rPr>
            </w:pPr>
            <w:r w:rsidRPr="001F64E3">
              <w:rPr>
                <w:i/>
                <w:iCs/>
                <w:sz w:val="24"/>
                <w:szCs w:val="24"/>
              </w:rPr>
              <w:t>Gel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5A625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  <w:r w:rsidRPr="001F64E3">
              <w:rPr>
                <w:sz w:val="24"/>
                <w:szCs w:val="24"/>
              </w:rPr>
              <w:t>2% Agarose Gel 300mL (large)</w:t>
            </w:r>
          </w:p>
        </w:tc>
      </w:tr>
      <w:tr w:rsidR="001F64E3" w:rsidRPr="001F64E3" w14:paraId="68791DAA" w14:textId="77777777" w:rsidTr="00834CAD">
        <w:trPr>
          <w:trHeight w:val="300"/>
          <w:jc w:val="center"/>
        </w:trPr>
        <w:tc>
          <w:tcPr>
            <w:tcW w:w="95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D3E01F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9EF97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  <w:r w:rsidRPr="001F64E3">
              <w:rPr>
                <w:sz w:val="24"/>
                <w:szCs w:val="24"/>
              </w:rPr>
              <w:t>6g Agarose</w:t>
            </w:r>
          </w:p>
        </w:tc>
      </w:tr>
      <w:tr w:rsidR="001F64E3" w:rsidRPr="001F64E3" w14:paraId="44DFFE1A" w14:textId="77777777" w:rsidTr="00834CAD">
        <w:trPr>
          <w:trHeight w:val="300"/>
          <w:jc w:val="center"/>
        </w:trPr>
        <w:tc>
          <w:tcPr>
            <w:tcW w:w="95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73EA3D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DD3B8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  <w:r w:rsidRPr="001F64E3">
              <w:rPr>
                <w:sz w:val="24"/>
                <w:szCs w:val="24"/>
              </w:rPr>
              <w:t>285 ml DI</w:t>
            </w:r>
          </w:p>
        </w:tc>
      </w:tr>
      <w:tr w:rsidR="001F64E3" w:rsidRPr="001F64E3" w14:paraId="75511B9E" w14:textId="77777777" w:rsidTr="00834CAD">
        <w:trPr>
          <w:trHeight w:val="300"/>
          <w:jc w:val="center"/>
        </w:trPr>
        <w:tc>
          <w:tcPr>
            <w:tcW w:w="95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24177E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613C3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  <w:r w:rsidRPr="001F64E3">
              <w:rPr>
                <w:sz w:val="24"/>
                <w:szCs w:val="24"/>
              </w:rPr>
              <w:t>15 ml 20X SB</w:t>
            </w:r>
          </w:p>
        </w:tc>
      </w:tr>
      <w:tr w:rsidR="001F64E3" w:rsidRPr="001F64E3" w14:paraId="2C48D7B9" w14:textId="77777777" w:rsidTr="00834CAD">
        <w:trPr>
          <w:trHeight w:val="300"/>
          <w:jc w:val="center"/>
        </w:trPr>
        <w:tc>
          <w:tcPr>
            <w:tcW w:w="95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D7F4C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96D0A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  <w:r w:rsidRPr="001F64E3">
              <w:rPr>
                <w:sz w:val="24"/>
                <w:szCs w:val="24"/>
              </w:rPr>
              <w:t>6ul EtBr</w:t>
            </w:r>
          </w:p>
        </w:tc>
      </w:tr>
      <w:tr w:rsidR="001F64E3" w:rsidRPr="001F64E3" w14:paraId="1D57A794" w14:textId="77777777" w:rsidTr="00834CAD">
        <w:trPr>
          <w:trHeight w:val="300"/>
          <w:jc w:val="center"/>
        </w:trPr>
        <w:tc>
          <w:tcPr>
            <w:tcW w:w="9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88ABCD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3397E8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  <w:r w:rsidRPr="001F64E3">
              <w:rPr>
                <w:sz w:val="24"/>
                <w:szCs w:val="24"/>
              </w:rPr>
              <w:t>Single well combs</w:t>
            </w:r>
          </w:p>
        </w:tc>
      </w:tr>
      <w:tr w:rsidR="001F64E3" w:rsidRPr="001F64E3" w14:paraId="49842BF9" w14:textId="77777777" w:rsidTr="00CB5DE8">
        <w:trPr>
          <w:trHeight w:val="300"/>
          <w:jc w:val="center"/>
        </w:trPr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4A75E" w14:textId="77777777" w:rsidR="001F64E3" w:rsidRPr="001F64E3" w:rsidRDefault="001F64E3" w:rsidP="001F64E3">
            <w:pPr>
              <w:spacing w:after="0" w:line="200" w:lineRule="exact"/>
              <w:rPr>
                <w:i/>
                <w:iCs/>
                <w:sz w:val="24"/>
                <w:szCs w:val="24"/>
              </w:rPr>
            </w:pPr>
            <w:r w:rsidRPr="001F64E3">
              <w:rPr>
                <w:i/>
                <w:iCs/>
                <w:sz w:val="24"/>
                <w:szCs w:val="24"/>
              </w:rPr>
              <w:t>Load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558962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  <w:r w:rsidRPr="001F64E3">
              <w:rPr>
                <w:sz w:val="24"/>
                <w:szCs w:val="24"/>
              </w:rPr>
              <w:t>3ul DNA ladder</w:t>
            </w:r>
          </w:p>
        </w:tc>
      </w:tr>
      <w:tr w:rsidR="001F64E3" w:rsidRPr="001F64E3" w14:paraId="2AC5BAE6" w14:textId="77777777" w:rsidTr="00CB5DE8">
        <w:trPr>
          <w:trHeight w:val="300"/>
          <w:jc w:val="center"/>
        </w:trPr>
        <w:tc>
          <w:tcPr>
            <w:tcW w:w="95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97D236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8565B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  <w:r w:rsidRPr="001F64E3">
              <w:rPr>
                <w:sz w:val="24"/>
                <w:szCs w:val="24"/>
              </w:rPr>
              <w:t>2ul loading dye on parafilm</w:t>
            </w:r>
          </w:p>
        </w:tc>
      </w:tr>
      <w:tr w:rsidR="001F64E3" w:rsidRPr="001F64E3" w14:paraId="799F922A" w14:textId="77777777" w:rsidTr="00CB5DE8">
        <w:trPr>
          <w:trHeight w:val="300"/>
          <w:jc w:val="center"/>
        </w:trPr>
        <w:tc>
          <w:tcPr>
            <w:tcW w:w="9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FDB39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A1975" w14:textId="77777777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  <w:r w:rsidRPr="001F64E3">
              <w:rPr>
                <w:sz w:val="24"/>
                <w:szCs w:val="24"/>
              </w:rPr>
              <w:t>5ul product</w:t>
            </w:r>
          </w:p>
        </w:tc>
      </w:tr>
      <w:tr w:rsidR="001F64E3" w:rsidRPr="001F64E3" w14:paraId="65C778FB" w14:textId="77777777" w:rsidTr="00F369E0">
        <w:trPr>
          <w:trHeight w:val="300"/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B74E57" w14:textId="77777777" w:rsidR="001F64E3" w:rsidRPr="001F64E3" w:rsidRDefault="001F64E3" w:rsidP="001F64E3">
            <w:pPr>
              <w:spacing w:after="0" w:line="200" w:lineRule="exact"/>
              <w:rPr>
                <w:i/>
                <w:iCs/>
                <w:sz w:val="24"/>
                <w:szCs w:val="24"/>
              </w:rPr>
            </w:pPr>
            <w:r w:rsidRPr="001F64E3">
              <w:rPr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454DD4" w14:textId="13A31B6E" w:rsidR="001F64E3" w:rsidRPr="001F64E3" w:rsidRDefault="001F64E3" w:rsidP="001F64E3">
            <w:pPr>
              <w:spacing w:after="0" w:line="200" w:lineRule="exact"/>
              <w:rPr>
                <w:sz w:val="24"/>
                <w:szCs w:val="24"/>
              </w:rPr>
            </w:pPr>
            <w:r w:rsidRPr="001F64E3">
              <w:rPr>
                <w:sz w:val="24"/>
                <w:szCs w:val="24"/>
              </w:rPr>
              <w:t xml:space="preserve">150 V for </w:t>
            </w:r>
            <w:commentRangeStart w:id="189"/>
            <w:r w:rsidR="001513A7">
              <w:rPr>
                <w:sz w:val="24"/>
                <w:szCs w:val="24"/>
              </w:rPr>
              <w:t>30-35</w:t>
            </w:r>
            <w:r w:rsidRPr="001F64E3">
              <w:rPr>
                <w:sz w:val="24"/>
                <w:szCs w:val="24"/>
              </w:rPr>
              <w:t xml:space="preserve"> </w:t>
            </w:r>
            <w:commentRangeEnd w:id="189"/>
            <w:r w:rsidR="00493FE4">
              <w:rPr>
                <w:rStyle w:val="CommentReference"/>
              </w:rPr>
              <w:commentReference w:id="189"/>
            </w:r>
            <w:r w:rsidRPr="001F64E3">
              <w:rPr>
                <w:sz w:val="24"/>
                <w:szCs w:val="24"/>
              </w:rPr>
              <w:t>min</w:t>
            </w:r>
          </w:p>
        </w:tc>
      </w:tr>
    </w:tbl>
    <w:p w14:paraId="30793384" w14:textId="77777777" w:rsidR="004F51B9" w:rsidRPr="00DB60B2" w:rsidRDefault="004F51B9" w:rsidP="004F51B9">
      <w:pPr>
        <w:spacing w:before="60" w:after="0" w:line="240" w:lineRule="auto"/>
        <w:ind w:right="180"/>
        <w:rPr>
          <w:rFonts w:eastAsia="Tahoma" w:cs="Tahoma"/>
          <w:sz w:val="24"/>
          <w:szCs w:val="24"/>
        </w:rPr>
      </w:pPr>
    </w:p>
    <w:p w14:paraId="34BA0BDF" w14:textId="77777777" w:rsidR="007811F7" w:rsidRPr="001F64E3" w:rsidRDefault="00ED59A4" w:rsidP="001F64E3">
      <w:pPr>
        <w:pStyle w:val="ListParagraph"/>
        <w:numPr>
          <w:ilvl w:val="0"/>
          <w:numId w:val="10"/>
        </w:numPr>
        <w:spacing w:before="60" w:after="0" w:line="240" w:lineRule="auto"/>
        <w:ind w:right="180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Confirm</w:t>
      </w:r>
      <w:r w:rsidRPr="00DB60B2">
        <w:rPr>
          <w:rFonts w:eastAsia="Tahoma" w:cs="Tahoma"/>
          <w:spacing w:val="-7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that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all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samples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have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AB1F35">
        <w:rPr>
          <w:rFonts w:eastAsia="Tahoma" w:cs="Tahoma"/>
          <w:sz w:val="24"/>
          <w:szCs w:val="24"/>
        </w:rPr>
        <w:t>a</w:t>
      </w:r>
      <w:r w:rsidRPr="00AB1F35">
        <w:rPr>
          <w:rFonts w:eastAsia="Tahoma" w:cs="Tahoma"/>
          <w:spacing w:val="-1"/>
          <w:sz w:val="24"/>
          <w:szCs w:val="24"/>
        </w:rPr>
        <w:t xml:space="preserve"> </w:t>
      </w:r>
      <w:r w:rsidRPr="00AB1F35">
        <w:rPr>
          <w:rFonts w:eastAsia="Tahoma" w:cs="Tahoma"/>
          <w:b/>
          <w:sz w:val="24"/>
          <w:szCs w:val="24"/>
        </w:rPr>
        <w:t>visible</w:t>
      </w:r>
      <w:r w:rsidRPr="00AB1F35">
        <w:rPr>
          <w:rFonts w:eastAsia="Tahoma" w:cs="Tahoma"/>
          <w:b/>
          <w:spacing w:val="-4"/>
          <w:sz w:val="24"/>
          <w:szCs w:val="24"/>
        </w:rPr>
        <w:t xml:space="preserve"> </w:t>
      </w:r>
      <w:r w:rsidRPr="00AB1F35">
        <w:rPr>
          <w:rFonts w:eastAsia="Tahoma" w:cs="Tahoma"/>
          <w:b/>
          <w:sz w:val="24"/>
          <w:szCs w:val="24"/>
        </w:rPr>
        <w:t>band</w:t>
      </w:r>
      <w:r w:rsidRPr="00AB1F35">
        <w:rPr>
          <w:rFonts w:eastAsia="Tahoma" w:cs="Tahoma"/>
          <w:b/>
          <w:spacing w:val="-5"/>
          <w:sz w:val="24"/>
          <w:szCs w:val="24"/>
        </w:rPr>
        <w:t xml:space="preserve"> </w:t>
      </w:r>
      <w:r w:rsidRPr="00AB1F35">
        <w:rPr>
          <w:rFonts w:eastAsia="Tahoma" w:cs="Tahoma"/>
          <w:b/>
          <w:sz w:val="24"/>
          <w:szCs w:val="24"/>
        </w:rPr>
        <w:t>at ~</w:t>
      </w:r>
      <w:r w:rsidR="00330DA1" w:rsidRPr="00AB1F35">
        <w:rPr>
          <w:rFonts w:eastAsia="Tahoma" w:cs="Tahoma"/>
          <w:b/>
          <w:sz w:val="24"/>
          <w:szCs w:val="24"/>
        </w:rPr>
        <w:t>180</w:t>
      </w:r>
      <w:r w:rsidRPr="00AB1F35">
        <w:rPr>
          <w:rFonts w:eastAsia="Tahoma" w:cs="Tahoma"/>
          <w:b/>
          <w:spacing w:val="-10"/>
          <w:sz w:val="24"/>
          <w:szCs w:val="24"/>
        </w:rPr>
        <w:t xml:space="preserve"> </w:t>
      </w:r>
      <w:r w:rsidRPr="00AB1F35">
        <w:rPr>
          <w:rFonts w:eastAsia="Tahoma" w:cs="Tahoma"/>
          <w:b/>
          <w:sz w:val="24"/>
          <w:szCs w:val="24"/>
        </w:rPr>
        <w:t>bp</w:t>
      </w:r>
      <w:r w:rsidRPr="00AB1F35">
        <w:rPr>
          <w:rFonts w:eastAsia="Tahoma" w:cs="Tahoma"/>
          <w:sz w:val="24"/>
          <w:szCs w:val="24"/>
        </w:rPr>
        <w:t>.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You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might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also see a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band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below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150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bp,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which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is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an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artifact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from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carried-over ligase (make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sure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heat-inactivate</w:t>
      </w:r>
      <w:r w:rsidRPr="00DB60B2">
        <w:rPr>
          <w:rFonts w:eastAsia="Tahoma" w:cs="Tahoma"/>
          <w:spacing w:val="-9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ligase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before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mixing</w:t>
      </w:r>
      <w:r w:rsidRPr="00DB60B2">
        <w:rPr>
          <w:rFonts w:eastAsia="Tahoma" w:cs="Tahoma"/>
          <w:spacing w:val="-6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PCR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reaction!)</w:t>
      </w:r>
    </w:p>
    <w:p w14:paraId="60663756" w14:textId="3864485C" w:rsidR="001F64E3" w:rsidRDefault="00ED59A4" w:rsidP="001F64E3">
      <w:pPr>
        <w:pStyle w:val="ListParagraph"/>
        <w:numPr>
          <w:ilvl w:val="0"/>
          <w:numId w:val="9"/>
        </w:numPr>
        <w:spacing w:after="0" w:line="242" w:lineRule="auto"/>
        <w:ind w:right="409"/>
        <w:rPr>
          <w:rFonts w:eastAsia="Tahoma" w:cs="Tahoma"/>
          <w:sz w:val="24"/>
          <w:szCs w:val="24"/>
        </w:rPr>
      </w:pPr>
      <w:r w:rsidRPr="00DB60B2">
        <w:rPr>
          <w:rFonts w:eastAsia="Tahoma" w:cs="Tahoma"/>
          <w:sz w:val="24"/>
          <w:szCs w:val="24"/>
        </w:rPr>
        <w:t>If 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="00330DA1">
        <w:rPr>
          <w:rFonts w:eastAsia="Tahoma" w:cs="Tahoma"/>
          <w:sz w:val="24"/>
          <w:szCs w:val="24"/>
        </w:rPr>
        <w:t>180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</w:t>
      </w:r>
      <w:r w:rsidR="00AB1F35">
        <w:rPr>
          <w:rFonts w:eastAsia="Tahoma" w:cs="Tahoma"/>
          <w:sz w:val="24"/>
          <w:szCs w:val="24"/>
        </w:rPr>
        <w:t>p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product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is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visible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but</w:t>
      </w:r>
      <w:r w:rsidRPr="00DB60B2">
        <w:rPr>
          <w:rFonts w:eastAsia="Tahoma" w:cs="Tahoma"/>
          <w:spacing w:val="-3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barely,</w:t>
      </w:r>
      <w:r w:rsidRPr="00DB60B2">
        <w:rPr>
          <w:rFonts w:eastAsia="Tahoma" w:cs="Tahoma"/>
          <w:spacing w:val="-5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add</w:t>
      </w:r>
      <w:r w:rsidRPr="00DB60B2">
        <w:rPr>
          <w:rFonts w:eastAsia="Tahoma" w:cs="Tahoma"/>
          <w:spacing w:val="-4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two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more</w:t>
      </w:r>
      <w:r w:rsidRPr="00DB60B2">
        <w:rPr>
          <w:rFonts w:eastAsia="Tahoma" w:cs="Tahoma"/>
          <w:spacing w:val="-2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cycles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to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the</w:t>
      </w:r>
      <w:r w:rsidRPr="00DB60B2">
        <w:rPr>
          <w:rFonts w:eastAsia="Tahoma" w:cs="Tahoma"/>
          <w:spacing w:val="-1"/>
          <w:sz w:val="24"/>
          <w:szCs w:val="24"/>
        </w:rPr>
        <w:t xml:space="preserve"> </w:t>
      </w:r>
      <w:r w:rsidRPr="00DB60B2">
        <w:rPr>
          <w:rFonts w:eastAsia="Tahoma" w:cs="Tahoma"/>
          <w:sz w:val="24"/>
          <w:szCs w:val="24"/>
        </w:rPr>
        <w:t>same reactions.</w:t>
      </w:r>
    </w:p>
    <w:p w14:paraId="4C65C977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77EEB14B" w14:textId="77777777" w:rsidR="001F64E3" w:rsidDel="003D16C3" w:rsidRDefault="001F64E3" w:rsidP="001F64E3">
      <w:pPr>
        <w:spacing w:after="0" w:line="242" w:lineRule="auto"/>
        <w:ind w:right="409"/>
        <w:rPr>
          <w:del w:id="190" w:author="Erin Shilling" w:date="2021-02-18T13:59:00Z"/>
          <w:rFonts w:eastAsia="Tahoma" w:cs="Tahoma"/>
          <w:sz w:val="24"/>
          <w:szCs w:val="24"/>
        </w:rPr>
      </w:pPr>
    </w:p>
    <w:p w14:paraId="1B148D00" w14:textId="77777777" w:rsidR="001F64E3" w:rsidDel="003D16C3" w:rsidRDefault="001F64E3" w:rsidP="001F64E3">
      <w:pPr>
        <w:spacing w:after="0" w:line="242" w:lineRule="auto"/>
        <w:ind w:right="409"/>
        <w:rPr>
          <w:del w:id="191" w:author="Erin Shilling" w:date="2021-02-18T13:59:00Z"/>
          <w:rFonts w:eastAsia="Tahoma" w:cs="Tahoma"/>
          <w:sz w:val="24"/>
          <w:szCs w:val="24"/>
        </w:rPr>
      </w:pPr>
    </w:p>
    <w:p w14:paraId="7E71EB20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73561851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48EFD8A1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34568669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766F2F86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227F2F87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044F0DA9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67CBC809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0FC5F197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37D1EC0C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0B595910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7DBA5FF9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7200D741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254EC5F0" w14:textId="77777777" w:rsidR="001F64E3" w:rsidRDefault="001F64E3" w:rsidP="001F64E3">
      <w:pPr>
        <w:spacing w:after="0" w:line="242" w:lineRule="auto"/>
        <w:ind w:right="409"/>
        <w:rPr>
          <w:rFonts w:eastAsia="Tahoma" w:cs="Tahoma"/>
          <w:sz w:val="24"/>
          <w:szCs w:val="24"/>
        </w:rPr>
      </w:pPr>
    </w:p>
    <w:p w14:paraId="5A0C3C43" w14:textId="77777777" w:rsidR="007811F7" w:rsidRPr="00DB60B2" w:rsidRDefault="007811F7" w:rsidP="004F51B9">
      <w:pPr>
        <w:spacing w:before="13" w:after="0" w:line="240" w:lineRule="auto"/>
        <w:ind w:right="-20"/>
        <w:rPr>
          <w:rFonts w:eastAsia="Arial" w:cs="Arial"/>
          <w:sz w:val="24"/>
          <w:szCs w:val="24"/>
        </w:rPr>
      </w:pPr>
    </w:p>
    <w:sectPr w:rsidR="007811F7" w:rsidRPr="00DB60B2">
      <w:pgSz w:w="12240" w:h="15840"/>
      <w:pgMar w:top="1380" w:right="1720" w:bottom="280" w:left="17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rin Shilling" w:date="2021-02-18T13:54:00Z" w:initials="ES">
    <w:p w14:paraId="594F1085" w14:textId="5974E781" w:rsidR="000F1C66" w:rsidRDefault="000F1C66">
      <w:pPr>
        <w:pStyle w:val="CommentText"/>
      </w:pPr>
      <w:r>
        <w:rPr>
          <w:rStyle w:val="CommentReference"/>
        </w:rPr>
        <w:annotationRef/>
      </w:r>
      <w:r>
        <w:t>This part isn’t in Ryan’s workbook on Teams?</w:t>
      </w:r>
    </w:p>
  </w:comment>
  <w:comment w:id="6" w:author="Erin Shilling" w:date="2021-02-18T13:59:00Z" w:initials="ES">
    <w:p w14:paraId="48D3BB1D" w14:textId="7CE9FDDB" w:rsidR="003D16C3" w:rsidRDefault="003D16C3">
      <w:pPr>
        <w:pStyle w:val="CommentText"/>
      </w:pPr>
      <w:r>
        <w:rPr>
          <w:rStyle w:val="CommentReference"/>
        </w:rPr>
        <w:annotationRef/>
      </w:r>
      <w:r>
        <w:t>Copied this stuff from Ryan’s workbook</w:t>
      </w:r>
    </w:p>
  </w:comment>
  <w:comment w:id="188" w:author="Erin Shilling" w:date="2021-02-18T13:58:00Z" w:initials="ES">
    <w:p w14:paraId="78614978" w14:textId="0915D06C" w:rsidR="000F1C66" w:rsidRDefault="000F1C66">
      <w:pPr>
        <w:pStyle w:val="CommentText"/>
      </w:pPr>
      <w:r>
        <w:rPr>
          <w:rStyle w:val="CommentReference"/>
        </w:rPr>
        <w:annotationRef/>
      </w:r>
      <w:r>
        <w:t>Or 4 C if waiting to run gel?</w:t>
      </w:r>
    </w:p>
  </w:comment>
  <w:comment w:id="189" w:author="Erin Shilling" w:date="2021-02-18T13:59:00Z" w:initials="ES">
    <w:p w14:paraId="611D854E" w14:textId="066C40FA" w:rsidR="00493FE4" w:rsidRDefault="00493FE4">
      <w:pPr>
        <w:pStyle w:val="CommentText"/>
      </w:pPr>
      <w:r>
        <w:rPr>
          <w:rStyle w:val="CommentReference"/>
        </w:rPr>
        <w:annotationRef/>
      </w:r>
      <w:r>
        <w:t>I changed this from 15-20 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4F1085" w15:done="0"/>
  <w15:commentEx w15:paraId="48D3BB1D" w15:done="0"/>
  <w15:commentEx w15:paraId="78614978" w15:done="0"/>
  <w15:commentEx w15:paraId="611D85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8EFFC" w16cex:dateUtc="2021-02-18T18:54:00Z"/>
  <w16cex:commentExtensible w16cex:durableId="23D8F15D" w16cex:dateUtc="2021-02-18T18:59:00Z"/>
  <w16cex:commentExtensible w16cex:durableId="23D8F101" w16cex:dateUtc="2021-02-18T18:58:00Z"/>
  <w16cex:commentExtensible w16cex:durableId="23D8F12C" w16cex:dateUtc="2021-02-18T1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4F1085" w16cid:durableId="23D8EFFC"/>
  <w16cid:commentId w16cid:paraId="48D3BB1D" w16cid:durableId="23D8F15D"/>
  <w16cid:commentId w16cid:paraId="78614978" w16cid:durableId="23D8F101"/>
  <w16cid:commentId w16cid:paraId="611D854E" w16cid:durableId="23D8F1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64CF2" w14:textId="77777777" w:rsidR="007F5284" w:rsidRDefault="007F5284" w:rsidP="00941B24">
      <w:pPr>
        <w:spacing w:after="0" w:line="240" w:lineRule="auto"/>
      </w:pPr>
      <w:r>
        <w:separator/>
      </w:r>
    </w:p>
  </w:endnote>
  <w:endnote w:type="continuationSeparator" w:id="0">
    <w:p w14:paraId="3CADF7D8" w14:textId="77777777" w:rsidR="007F5284" w:rsidRDefault="007F5284" w:rsidP="0094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FD636" w14:textId="77777777" w:rsidR="007F5284" w:rsidRDefault="007F5284" w:rsidP="00941B24">
      <w:pPr>
        <w:spacing w:after="0" w:line="240" w:lineRule="auto"/>
      </w:pPr>
      <w:r>
        <w:separator/>
      </w:r>
    </w:p>
  </w:footnote>
  <w:footnote w:type="continuationSeparator" w:id="0">
    <w:p w14:paraId="1F55F277" w14:textId="77777777" w:rsidR="007F5284" w:rsidRDefault="007F5284" w:rsidP="00941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6AF8" w14:textId="70A87F3C" w:rsidR="00941B24" w:rsidRDefault="00941B24">
    <w:pPr>
      <w:pStyle w:val="Header"/>
    </w:pPr>
    <w:r>
      <w:t xml:space="preserve">Last Updated: </w:t>
    </w:r>
    <w:r w:rsidR="001513A7">
      <w:t>EN</w:t>
    </w:r>
    <w:r>
      <w:t xml:space="preserve">S </w:t>
    </w:r>
    <w:r w:rsidR="001513A7">
      <w:t>02/18/2021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66D"/>
    <w:multiLevelType w:val="hybridMultilevel"/>
    <w:tmpl w:val="535C62A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0A645A8B"/>
    <w:multiLevelType w:val="hybridMultilevel"/>
    <w:tmpl w:val="B08ECF64"/>
    <w:lvl w:ilvl="0" w:tplc="A516E5E2">
      <w:start w:val="3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10857D9A"/>
    <w:multiLevelType w:val="hybridMultilevel"/>
    <w:tmpl w:val="7F147ED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54B0823"/>
    <w:multiLevelType w:val="hybridMultilevel"/>
    <w:tmpl w:val="E5162978"/>
    <w:lvl w:ilvl="0" w:tplc="C09CB3D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647AC"/>
    <w:multiLevelType w:val="hybridMultilevel"/>
    <w:tmpl w:val="AC28FE44"/>
    <w:lvl w:ilvl="0" w:tplc="7B3C41B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5B0351F0"/>
    <w:multiLevelType w:val="hybridMultilevel"/>
    <w:tmpl w:val="682E471A"/>
    <w:lvl w:ilvl="0" w:tplc="F7AACE7A">
      <w:start w:val="3"/>
      <w:numFmt w:val="decimal"/>
      <w:lvlText w:val="%1."/>
      <w:lvlJc w:val="left"/>
      <w:pPr>
        <w:ind w:left="8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C037A"/>
    <w:multiLevelType w:val="hybridMultilevel"/>
    <w:tmpl w:val="F7284EB4"/>
    <w:lvl w:ilvl="0" w:tplc="199600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C1B97"/>
    <w:multiLevelType w:val="hybridMultilevel"/>
    <w:tmpl w:val="5E52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701EF"/>
    <w:multiLevelType w:val="hybridMultilevel"/>
    <w:tmpl w:val="20DCF818"/>
    <w:lvl w:ilvl="0" w:tplc="519066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073C0"/>
    <w:multiLevelType w:val="hybridMultilevel"/>
    <w:tmpl w:val="6AD62012"/>
    <w:lvl w:ilvl="0" w:tplc="33300C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C769F"/>
    <w:multiLevelType w:val="hybridMultilevel"/>
    <w:tmpl w:val="5BCE414A"/>
    <w:lvl w:ilvl="0" w:tplc="90F45842">
      <w:start w:val="1"/>
      <w:numFmt w:val="decimal"/>
      <w:lvlText w:val="%1."/>
      <w:lvlJc w:val="left"/>
      <w:pPr>
        <w:ind w:left="820" w:hanging="360"/>
      </w:pPr>
      <w:rPr>
        <w:rFonts w:hint="default"/>
        <w:sz w:val="19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7E9B630D"/>
    <w:multiLevelType w:val="hybridMultilevel"/>
    <w:tmpl w:val="78D02268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 w:numId="11">
    <w:abstractNumId w:val="7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in Shilling">
    <w15:presenceInfo w15:providerId="Windows Live" w15:userId="0ac371b351080b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F7"/>
    <w:rsid w:val="00061B94"/>
    <w:rsid w:val="000F1C66"/>
    <w:rsid w:val="001513A7"/>
    <w:rsid w:val="001F64E3"/>
    <w:rsid w:val="0024156A"/>
    <w:rsid w:val="002424B2"/>
    <w:rsid w:val="002430B1"/>
    <w:rsid w:val="00330DA1"/>
    <w:rsid w:val="003400C1"/>
    <w:rsid w:val="003A0388"/>
    <w:rsid w:val="003D16C3"/>
    <w:rsid w:val="0041504E"/>
    <w:rsid w:val="00493FE4"/>
    <w:rsid w:val="00496D9B"/>
    <w:rsid w:val="004B33DE"/>
    <w:rsid w:val="004B38C6"/>
    <w:rsid w:val="004C3E62"/>
    <w:rsid w:val="004F51B9"/>
    <w:rsid w:val="005428E8"/>
    <w:rsid w:val="00544F00"/>
    <w:rsid w:val="005B69BA"/>
    <w:rsid w:val="00671527"/>
    <w:rsid w:val="00726E0C"/>
    <w:rsid w:val="0074048A"/>
    <w:rsid w:val="007526AB"/>
    <w:rsid w:val="007811F7"/>
    <w:rsid w:val="007A7CFD"/>
    <w:rsid w:val="007B53E4"/>
    <w:rsid w:val="007D61FB"/>
    <w:rsid w:val="007F5284"/>
    <w:rsid w:val="008A38B8"/>
    <w:rsid w:val="00941B24"/>
    <w:rsid w:val="00A82656"/>
    <w:rsid w:val="00AB1F35"/>
    <w:rsid w:val="00B56FEC"/>
    <w:rsid w:val="00B74AFE"/>
    <w:rsid w:val="00BB5146"/>
    <w:rsid w:val="00BF0104"/>
    <w:rsid w:val="00BF4A3B"/>
    <w:rsid w:val="00C73B31"/>
    <w:rsid w:val="00C830B7"/>
    <w:rsid w:val="00D764AB"/>
    <w:rsid w:val="00D8084A"/>
    <w:rsid w:val="00D91D69"/>
    <w:rsid w:val="00DB60B2"/>
    <w:rsid w:val="00E174BF"/>
    <w:rsid w:val="00E86F1D"/>
    <w:rsid w:val="00ED59A4"/>
    <w:rsid w:val="00EE2CE8"/>
    <w:rsid w:val="00EE3754"/>
    <w:rsid w:val="00F20D6F"/>
    <w:rsid w:val="00FA55D8"/>
    <w:rsid w:val="00FB1FB9"/>
    <w:rsid w:val="00F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3C2A"/>
  <w15:docId w15:val="{0A56AC72-22C9-4671-A755-1ABD9C3A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A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4B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17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1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24"/>
  </w:style>
  <w:style w:type="paragraph" w:styleId="Footer">
    <w:name w:val="footer"/>
    <w:basedOn w:val="Normal"/>
    <w:link w:val="FooterChar"/>
    <w:uiPriority w:val="99"/>
    <w:unhideWhenUsed/>
    <w:rsid w:val="00941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24"/>
  </w:style>
  <w:style w:type="character" w:styleId="CommentReference">
    <w:name w:val="annotation reference"/>
    <w:basedOn w:val="DefaultParagraphFont"/>
    <w:uiPriority w:val="99"/>
    <w:semiHidden/>
    <w:unhideWhenUsed/>
    <w:rsid w:val="000F1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C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rmoscientificbio.com/restriction-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://www.neb.com/products/R0545-BcgI)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Sturm</dc:creator>
  <cp:lastModifiedBy>Erin Shilling</cp:lastModifiedBy>
  <cp:revision>4</cp:revision>
  <cp:lastPrinted>2021-02-12T14:37:00Z</cp:lastPrinted>
  <dcterms:created xsi:type="dcterms:W3CDTF">2021-02-18T18:58:00Z</dcterms:created>
  <dcterms:modified xsi:type="dcterms:W3CDTF">2021-02-18T19:00:00Z</dcterms:modified>
</cp:coreProperties>
</file>